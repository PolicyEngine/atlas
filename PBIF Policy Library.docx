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264" w:lineRule="auto"/>
        <w:rPr>
          <w:rFonts w:ascii="Roboto" w:cs="Roboto" w:eastAsia="Roboto" w:hAnsi="Roboto"/>
          <w:b w:val="1"/>
          <w:color w:val="0c1a27"/>
          <w:sz w:val="64"/>
          <w:szCs w:val="64"/>
          <w:rPrChange w:author="Benjamin Ogorek" w:id="0" w:date="2025-08-14T16:28:18Z">
            <w:rPr>
              <w:rFonts w:ascii="Roboto" w:cs="Roboto" w:eastAsia="Roboto" w:hAnsi="Roboto"/>
              <w:b w:val="1"/>
              <w:color w:val="0c1a27"/>
              <w:sz w:val="147"/>
              <w:szCs w:val="147"/>
            </w:rPr>
          </w:rPrChange>
        </w:rPr>
      </w:pPr>
      <w:bookmarkStart w:colFirst="0" w:colLast="0" w:name="_ihq2i5a25s1o" w:id="0"/>
      <w:bookmarkEnd w:id="0"/>
      <w:r w:rsidDel="00000000" w:rsidR="00000000" w:rsidRPr="00000000">
        <w:rPr>
          <w:rFonts w:ascii="Roboto" w:cs="Roboto" w:eastAsia="Roboto" w:hAnsi="Roboto"/>
          <w:b w:val="1"/>
          <w:color w:val="0c1a27"/>
          <w:sz w:val="64"/>
          <w:szCs w:val="64"/>
          <w:rtl w:val="0"/>
          <w:rPrChange w:author="Benjamin Ogorek" w:id="0" w:date="2025-08-14T16:28:18Z">
            <w:rPr>
              <w:rFonts w:ascii="Roboto" w:cs="Roboto" w:eastAsia="Roboto" w:hAnsi="Roboto"/>
              <w:b w:val="1"/>
              <w:color w:val="0c1a27"/>
              <w:sz w:val="147"/>
              <w:szCs w:val="147"/>
            </w:rPr>
          </w:rPrChange>
        </w:rPr>
        <w:t xml:space="preserve">Section 1: Executive Summary &amp; Project Overview</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77chub5w4vg6" w:id="1"/>
      <w:bookmarkEnd w:id="1"/>
      <w:r w:rsidDel="00000000" w:rsidR="00000000" w:rsidRPr="00000000">
        <w:rPr>
          <w:rFonts w:ascii="Roboto" w:cs="Roboto" w:eastAsia="Roboto" w:hAnsi="Roboto"/>
          <w:b w:val="1"/>
          <w:color w:val="0c1a27"/>
          <w:sz w:val="34"/>
          <w:szCs w:val="34"/>
          <w:rtl w:val="0"/>
        </w:rPr>
        <w:t xml:space="preserve">Project Title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ins w:author="Benjamin Ogorek" w:id="1" w:date="2025-08-14T16:18:28Z">
        <w:r w:rsidDel="00000000" w:rsidR="00000000" w:rsidRPr="00000000">
          <w:rPr>
            <w:rFonts w:ascii="Roboto" w:cs="Roboto" w:eastAsia="Roboto" w:hAnsi="Roboto"/>
            <w:color w:val="0c1a27"/>
            <w:rtl w:val="0"/>
            <w:rPrChange w:author="Benjamin Ogorek" w:id="2" w:date="2025-08-14T16:18:28Z">
              <w:rPr>
                <w:rFonts w:ascii="Roboto" w:cs="Roboto" w:eastAsia="Roboto" w:hAnsi="Roboto"/>
                <w:b w:val="1"/>
                <w:color w:val="0c1a27"/>
                <w:sz w:val="34"/>
                <w:szCs w:val="34"/>
              </w:rPr>
            </w:rPrChange>
          </w:rPr>
          <w:t xml:space="preserve">The </w:t>
        </w:r>
      </w:ins>
      <w:r w:rsidDel="00000000" w:rsidR="00000000" w:rsidRPr="00000000">
        <w:rPr>
          <w:rFonts w:ascii="Roboto" w:cs="Roboto" w:eastAsia="Roboto" w:hAnsi="Roboto"/>
          <w:color w:val="0c1a27"/>
          <w:rtl w:val="0"/>
        </w:rPr>
        <w:t xml:space="preserve">PolicyEngine Policy Library</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lt0iztm5mz5b" w:id="2"/>
      <w:bookmarkEnd w:id="2"/>
      <w:commentRangeStart w:id="0"/>
      <w:r w:rsidDel="00000000" w:rsidR="00000000" w:rsidRPr="00000000">
        <w:rPr>
          <w:rFonts w:ascii="Roboto" w:cs="Roboto" w:eastAsia="Roboto" w:hAnsi="Roboto"/>
          <w:b w:val="1"/>
          <w:color w:val="0c1a27"/>
          <w:sz w:val="34"/>
          <w:szCs w:val="34"/>
          <w:rtl w:val="0"/>
        </w:rPr>
        <w:t xml:space="preserve">Organization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Name:</w:t>
      </w:r>
      <w:r w:rsidDel="00000000" w:rsidR="00000000" w:rsidRPr="00000000">
        <w:rPr>
          <w:rFonts w:ascii="Roboto" w:cs="Roboto" w:eastAsia="Roboto" w:hAnsi="Roboto"/>
          <w:color w:val="0c1a27"/>
          <w:rtl w:val="0"/>
        </w:rPr>
        <w:t xml:space="preserve"> PolicyEngine</w:t>
        <w:br w:type="textWrapping"/>
      </w:r>
      <w:r w:rsidDel="00000000" w:rsidR="00000000" w:rsidRPr="00000000">
        <w:rPr>
          <w:rFonts w:ascii="Roboto" w:cs="Roboto" w:eastAsia="Roboto" w:hAnsi="Roboto"/>
          <w:b w:val="1"/>
          <w:color w:val="0c1a27"/>
          <w:rtl w:val="0"/>
        </w:rPr>
        <w:t xml:space="preserve">Type:</w:t>
      </w:r>
      <w:r w:rsidDel="00000000" w:rsidR="00000000" w:rsidRPr="00000000">
        <w:rPr>
          <w:rFonts w:ascii="Roboto" w:cs="Roboto" w:eastAsia="Roboto" w:hAnsi="Roboto"/>
          <w:color w:val="0c1a27"/>
          <w:rtl w:val="0"/>
        </w:rPr>
        <w:t xml:space="preserve"> Non-profit</w:t>
        <w:br w:type="textWrapping"/>
      </w:r>
      <w:r w:rsidDel="00000000" w:rsidR="00000000" w:rsidRPr="00000000">
        <w:rPr>
          <w:rFonts w:ascii="Roboto" w:cs="Roboto" w:eastAsia="Roboto" w:hAnsi="Roboto"/>
          <w:b w:val="1"/>
          <w:color w:val="0c1a27"/>
          <w:rtl w:val="0"/>
        </w:rPr>
        <w:t xml:space="preserve">Contact:</w:t>
      </w:r>
      <w:r w:rsidDel="00000000" w:rsidR="00000000" w:rsidRPr="00000000">
        <w:rPr>
          <w:rFonts w:ascii="Roboto" w:cs="Roboto" w:eastAsia="Roboto" w:hAnsi="Roboto"/>
          <w:color w:val="0c1a27"/>
          <w:rtl w:val="0"/>
        </w:rPr>
        <w:t xml:space="preserve"> Max Ghenis, CEO (max@policyengine.org)</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afr37a785z27" w:id="3"/>
      <w:bookmarkEnd w:id="3"/>
      <w:commentRangeStart w:id="1"/>
      <w:r w:rsidDel="00000000" w:rsidR="00000000" w:rsidRPr="00000000">
        <w:rPr>
          <w:rFonts w:ascii="Roboto" w:cs="Roboto" w:eastAsia="Roboto" w:hAnsi="Roboto"/>
          <w:b w:val="1"/>
          <w:color w:val="0c1a27"/>
          <w:sz w:val="34"/>
          <w:szCs w:val="34"/>
          <w:rtl w:val="0"/>
        </w:rPr>
        <w:t xml:space="preserve">Executive Summary (limit 250 words)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i w:val="1"/>
          <w:color w:val="0c1a27"/>
        </w:rPr>
      </w:pPr>
      <w:r w:rsidDel="00000000" w:rsidR="00000000" w:rsidRPr="00000000">
        <w:rPr>
          <w:rFonts w:ascii="Roboto" w:cs="Roboto" w:eastAsia="Roboto" w:hAnsi="Roboto"/>
          <w:i w:val="1"/>
          <w:color w:val="0c1a27"/>
          <w:rtl w:val="0"/>
        </w:rPr>
        <w:t xml:space="preserve">"In a concise summary, describe the core problem your project addresses, the proposed technical solution, the target beneficiaries, and the anticipated impact."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192/250</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del w:author="David Trimmer" w:id="22" w:date="2025-08-14T15:48:06Z"/>
          <w:rFonts w:ascii="Roboto" w:cs="Roboto" w:eastAsia="Roboto" w:hAnsi="Roboto"/>
          <w:color w:val="0c1a27"/>
        </w:rPr>
      </w:pPr>
      <w:ins w:author="Benjamin Ogorek" w:id="3" w:date="2025-08-14T16:02:11Z">
        <w:commentRangeStart w:id="2"/>
        <w:r w:rsidDel="00000000" w:rsidR="00000000" w:rsidRPr="00000000">
          <w:rPr>
            <w:rFonts w:ascii="Roboto" w:cs="Roboto" w:eastAsia="Roboto" w:hAnsi="Roboto"/>
            <w:color w:val="0c1a27"/>
            <w:rtl w:val="0"/>
            <w:rPrChange w:author="Benjamin Ogorek" w:id="4" w:date="2025-08-14T16:02:11Z">
              <w:rPr>
                <w:rFonts w:ascii="Roboto" w:cs="Roboto" w:eastAsia="Roboto" w:hAnsi="Roboto"/>
                <w:b w:val="1"/>
                <w:color w:val="0c1a27"/>
              </w:rPr>
            </w:rPrChange>
          </w:rPr>
          <w:t xml:space="preserve">Vulnerable families navigating benefits programs face a confusing multi-program landscape where essential documents can be outdated or even disappear. The Policy Library solves document retrieval while</w:t>
        </w:r>
        <w:del w:author="Benjamin Ogorek" w:id="3" w:date="2025-08-14T16:02:11Z">
          <w:r w:rsidDel="00000000" w:rsidR="00000000" w:rsidRPr="00000000">
            <w:rPr>
              <w:rFonts w:ascii="Roboto" w:cs="Roboto" w:eastAsia="Roboto" w:hAnsi="Roboto"/>
              <w:color w:val="0c1a27"/>
              <w:rtl w:val="0"/>
              <w:rPrChange w:author="Benjamin Ogorek" w:id="4" w:date="2025-08-14T16:02:11Z">
                <w:rPr>
                  <w:rFonts w:ascii="Roboto" w:cs="Roboto" w:eastAsia="Roboto" w:hAnsi="Roboto"/>
                  <w:b w:val="1"/>
                  <w:color w:val="0c1a27"/>
                </w:rPr>
              </w:rPrChange>
            </w:rPr>
            <w:delText xml:space="preserve"> </w:delText>
          </w:r>
        </w:del>
      </w:ins>
      <w:del w:author="Benjamin Ogorek" w:id="3" w:date="2025-08-14T16:02:11Z">
        <w:commentRangeStart w:id="3"/>
        <w:commentRangeStart w:id="4"/>
        <w:r w:rsidDel="00000000" w:rsidR="00000000" w:rsidRPr="00000000">
          <w:rPr>
            <w:rFonts w:ascii="Roboto" w:cs="Roboto" w:eastAsia="Roboto" w:hAnsi="Roboto"/>
            <w:color w:val="0c1a27"/>
            <w:rtl w:val="0"/>
          </w:rPr>
          <w:delText xml:space="preserve">The Policy Librar</w:delText>
        </w:r>
      </w:del>
      <w:r w:rsidDel="00000000" w:rsidR="00000000" w:rsidRPr="00000000">
        <w:rPr>
          <w:rFonts w:ascii="Roboto" w:cs="Roboto" w:eastAsia="Roboto" w:hAnsi="Roboto"/>
          <w:color w:val="0c1a27"/>
          <w:rtl w:val="0"/>
        </w:rPr>
        <w:t xml:space="preserve">y creat</w:t>
      </w:r>
      <w:ins w:author="Benjamin Ogorek" w:id="5" w:date="2025-08-14T16:27:01Z">
        <w:r w:rsidDel="00000000" w:rsidR="00000000" w:rsidRPr="00000000">
          <w:rPr>
            <w:rFonts w:ascii="Roboto" w:cs="Roboto" w:eastAsia="Roboto" w:hAnsi="Roboto"/>
            <w:color w:val="0c1a27"/>
            <w:rtl w:val="0"/>
          </w:rPr>
          <w:t xml:space="preserve">ing</w:t>
        </w:r>
      </w:ins>
      <w:del w:author="Benjamin Ogorek" w:id="5" w:date="2025-08-14T16:27:01Z">
        <w:r w:rsidDel="00000000" w:rsidR="00000000" w:rsidRPr="00000000">
          <w:rPr>
            <w:rFonts w:ascii="Roboto" w:cs="Roboto" w:eastAsia="Roboto" w:hAnsi="Roboto"/>
            <w:color w:val="0c1a27"/>
            <w:rtl w:val="0"/>
          </w:rPr>
          <w:delText xml:space="preserve">es</w:delText>
        </w:r>
      </w:del>
      <w:r w:rsidDel="00000000" w:rsidR="00000000" w:rsidRPr="00000000">
        <w:rPr>
          <w:rFonts w:ascii="Roboto" w:cs="Roboto" w:eastAsia="Roboto" w:hAnsi="Roboto"/>
          <w:color w:val="0c1a27"/>
          <w:rtl w:val="0"/>
        </w:rPr>
        <w:t xml:space="preserve"> infrastructure</w:t>
      </w:r>
      <w:ins w:author="Benjamin Ogorek" w:id="6" w:date="2025-08-14T16:21:30Z">
        <w:r w:rsidDel="00000000" w:rsidR="00000000" w:rsidRPr="00000000">
          <w:rPr>
            <w:rFonts w:ascii="Roboto" w:cs="Roboto" w:eastAsia="Roboto" w:hAnsi="Roboto"/>
            <w:color w:val="0c1a27"/>
            <w:rtl w:val="0"/>
          </w:rPr>
          <w:t xml:space="preserve"> that transforms </w:t>
        </w:r>
      </w:ins>
      <w:del w:author="Benjamin Ogorek" w:id="6" w:date="2025-08-14T16:21:30Z">
        <w:r w:rsidDel="00000000" w:rsidR="00000000" w:rsidRPr="00000000">
          <w:rPr>
            <w:rFonts w:ascii="Roboto" w:cs="Roboto" w:eastAsia="Roboto" w:hAnsi="Roboto"/>
            <w:color w:val="0c1a27"/>
            <w:rtl w:val="0"/>
          </w:rPr>
          <w:delText xml:space="preserve"> transforming</w:delText>
        </w:r>
      </w:del>
      <w:r w:rsidDel="00000000" w:rsidR="00000000" w:rsidRPr="00000000">
        <w:rPr>
          <w:rFonts w:ascii="Roboto" w:cs="Roboto" w:eastAsia="Roboto" w:hAnsi="Roboto"/>
          <w:color w:val="0c1a27"/>
          <w:rtl w:val="0"/>
        </w:rPr>
        <w:t xml:space="preserve"> benefits delivery.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Roboto" w:cs="Roboto" w:eastAsia="Roboto" w:hAnsi="Roboto"/>
          <w:color w:val="0c1a27"/>
          <w:rtl w:val="0"/>
        </w:rPr>
        <w:t xml:space="preserve">When tools access comprehensive source documents, </w:t>
      </w:r>
      <w:del w:author="Benjamin Ogorek" w:id="7" w:date="2025-08-14T16:22:56Z">
        <w:r w:rsidDel="00000000" w:rsidR="00000000" w:rsidRPr="00000000">
          <w:rPr>
            <w:rFonts w:ascii="Roboto" w:cs="Roboto" w:eastAsia="Roboto" w:hAnsi="Roboto"/>
            <w:color w:val="0c1a27"/>
            <w:rtl w:val="0"/>
          </w:rPr>
          <w:delText xml:space="preserve">we enable</w:delText>
        </w:r>
      </w:del>
      <w:del w:author="David Trimmer" w:id="8" w:date="2025-08-14T15:47:07Z">
        <w:r w:rsidDel="00000000" w:rsidR="00000000" w:rsidRPr="00000000">
          <w:rPr>
            <w:rFonts w:ascii="Roboto" w:cs="Roboto" w:eastAsia="Roboto" w:hAnsi="Roboto"/>
            <w:color w:val="0c1a27"/>
            <w:rtl w:val="0"/>
          </w:rPr>
          <w:delText xml:space="preserve">:</w:delText>
        </w:r>
      </w:del>
      <w:r w:rsidDel="00000000" w:rsidR="00000000" w:rsidRPr="00000000">
        <w:rPr>
          <w:rFonts w:ascii="Roboto" w:cs="Roboto" w:eastAsia="Roboto" w:hAnsi="Roboto"/>
          <w:color w:val="0c1a27"/>
          <w:rtl w:val="0"/>
        </w:rPr>
        <w:t xml:space="preserve"> </w:t>
      </w:r>
      <w:ins w:author="Benjamin Ogorek" w:id="9" w:date="2025-08-14T16:25:22Z">
        <w:r w:rsidDel="00000000" w:rsidR="00000000" w:rsidRPr="00000000">
          <w:rPr>
            <w:rFonts w:ascii="Roboto" w:cs="Roboto" w:eastAsia="Roboto" w:hAnsi="Roboto"/>
            <w:color w:val="0c1a27"/>
            <w:rtl w:val="0"/>
          </w:rPr>
          <w:t xml:space="preserve">the Policy Library uses </w:t>
        </w:r>
      </w:ins>
      <w:r w:rsidDel="00000000" w:rsidR="00000000" w:rsidRPr="00000000">
        <w:rPr>
          <w:rFonts w:ascii="Roboto" w:cs="Roboto" w:eastAsia="Roboto" w:hAnsi="Roboto"/>
          <w:color w:val="0c1a27"/>
          <w:rtl w:val="0"/>
        </w:rPr>
        <w:t xml:space="preserve">AI </w:t>
      </w:r>
      <w:ins w:author="Benjamin Ogorek" w:id="10" w:date="2025-08-14T16:25:48Z">
        <w:r w:rsidDel="00000000" w:rsidR="00000000" w:rsidRPr="00000000">
          <w:rPr>
            <w:rFonts w:ascii="Roboto" w:cs="Roboto" w:eastAsia="Roboto" w:hAnsi="Roboto"/>
            <w:color w:val="0c1a27"/>
            <w:rtl w:val="0"/>
          </w:rPr>
          <w:t xml:space="preserve">alongside PolicyEngine’s open-source rules engine </w:t>
        </w:r>
      </w:ins>
      <w:ins w:author="David Trimmer" w:id="11" w:date="2025-08-14T15:47:15Z">
        <w:r w:rsidDel="00000000" w:rsidR="00000000" w:rsidRPr="00000000">
          <w:rPr>
            <w:rFonts w:ascii="Roboto" w:cs="Roboto" w:eastAsia="Roboto" w:hAnsi="Roboto"/>
            <w:color w:val="0c1a27"/>
            <w:rtl w:val="0"/>
          </w:rPr>
          <w:t xml:space="preserve">to </w:t>
        </w:r>
      </w:ins>
      <w:r w:rsidDel="00000000" w:rsidR="00000000" w:rsidRPr="00000000">
        <w:rPr>
          <w:rFonts w:ascii="Roboto" w:cs="Roboto" w:eastAsia="Roboto" w:hAnsi="Roboto"/>
          <w:color w:val="0c1a27"/>
          <w:rtl w:val="0"/>
        </w:rPr>
        <w:t xml:space="preserve">accurately determin</w:t>
      </w:r>
      <w:ins w:author="David Trimmer" w:id="12" w:date="2025-08-14T15:47:18Z">
        <w:r w:rsidDel="00000000" w:rsidR="00000000" w:rsidRPr="00000000">
          <w:rPr>
            <w:rFonts w:ascii="Roboto" w:cs="Roboto" w:eastAsia="Roboto" w:hAnsi="Roboto"/>
            <w:color w:val="0c1a27"/>
            <w:rtl w:val="0"/>
          </w:rPr>
          <w:t xml:space="preserve">e</w:t>
        </w:r>
      </w:ins>
      <w:ins w:author="Benjamin Ogorek" w:id="13" w:date="2025-08-14T16:23:01Z">
        <w:r w:rsidDel="00000000" w:rsidR="00000000" w:rsidRPr="00000000">
          <w:rPr>
            <w:rFonts w:ascii="Roboto" w:cs="Roboto" w:eastAsia="Roboto" w:hAnsi="Roboto"/>
            <w:color w:val="0c1a27"/>
            <w:rtl w:val="0"/>
          </w:rPr>
          <w:t xml:space="preserve">s</w:t>
        </w:r>
      </w:ins>
      <w:del w:author="David Trimmer" w:id="12" w:date="2025-08-14T15:47:18Z">
        <w:r w:rsidDel="00000000" w:rsidR="00000000" w:rsidRPr="00000000">
          <w:rPr>
            <w:rFonts w:ascii="Roboto" w:cs="Roboto" w:eastAsia="Roboto" w:hAnsi="Roboto"/>
            <w:color w:val="0c1a27"/>
            <w:rtl w:val="0"/>
          </w:rPr>
          <w:delText xml:space="preserve">ing</w:delText>
        </w:r>
      </w:del>
      <w:r w:rsidDel="00000000" w:rsidR="00000000" w:rsidRPr="00000000">
        <w:rPr>
          <w:rFonts w:ascii="Roboto" w:cs="Roboto" w:eastAsia="Roboto" w:hAnsi="Roboto"/>
          <w:color w:val="0c1a27"/>
          <w:rtl w:val="0"/>
        </w:rPr>
        <w:t xml:space="preserve"> multi-program eligibility</w:t>
      </w:r>
      <w:ins w:author="Benjamin Ogorek" w:id="14" w:date="2025-08-14T16:23:10Z">
        <w:r w:rsidDel="00000000" w:rsidR="00000000" w:rsidRPr="00000000">
          <w:rPr>
            <w:rFonts w:ascii="Roboto" w:cs="Roboto" w:eastAsia="Roboto" w:hAnsi="Roboto"/>
            <w:color w:val="0c1a27"/>
            <w:rtl w:val="0"/>
          </w:rPr>
          <w:t xml:space="preserve">. This empowers</w:t>
        </w:r>
      </w:ins>
      <w:del w:author="Benjamin Ogorek" w:id="14" w:date="2025-08-14T16:23:10Z">
        <w:r w:rsidDel="00000000" w:rsidR="00000000" w:rsidRPr="00000000">
          <w:rPr>
            <w:rFonts w:ascii="Roboto" w:cs="Roboto" w:eastAsia="Roboto" w:hAnsi="Roboto"/>
            <w:color w:val="0c1a27"/>
            <w:rtl w:val="0"/>
          </w:rPr>
          <w:delText xml:space="preserve">,</w:delText>
        </w:r>
      </w:del>
      <w:r w:rsidDel="00000000" w:rsidR="00000000" w:rsidRPr="00000000">
        <w:rPr>
          <w:rFonts w:ascii="Roboto" w:cs="Roboto" w:eastAsia="Roboto" w:hAnsi="Roboto"/>
          <w:color w:val="0c1a27"/>
          <w:rtl w:val="0"/>
        </w:rPr>
        <w:t xml:space="preserve"> caseworkers </w:t>
      </w:r>
      <w:ins w:author="David Trimmer" w:id="15" w:date="2025-08-14T15:47:43Z">
        <w:r w:rsidDel="00000000" w:rsidR="00000000" w:rsidRPr="00000000">
          <w:rPr>
            <w:rFonts w:ascii="Roboto" w:cs="Roboto" w:eastAsia="Roboto" w:hAnsi="Roboto"/>
            <w:color w:val="0c1a27"/>
            <w:rtl w:val="0"/>
          </w:rPr>
          <w:t xml:space="preserve">to </w:t>
        </w:r>
      </w:ins>
      <w:r w:rsidDel="00000000" w:rsidR="00000000" w:rsidRPr="00000000">
        <w:rPr>
          <w:rFonts w:ascii="Roboto" w:cs="Roboto" w:eastAsia="Roboto" w:hAnsi="Roboto"/>
          <w:color w:val="0c1a27"/>
          <w:rtl w:val="0"/>
        </w:rPr>
        <w:t xml:space="preserve">confidently navigat</w:t>
      </w:r>
      <w:ins w:author="David Trimmer" w:id="16" w:date="2025-08-14T15:47:52Z">
        <w:r w:rsidDel="00000000" w:rsidR="00000000" w:rsidRPr="00000000">
          <w:rPr>
            <w:rFonts w:ascii="Roboto" w:cs="Roboto" w:eastAsia="Roboto" w:hAnsi="Roboto"/>
            <w:color w:val="0c1a27"/>
            <w:rtl w:val="0"/>
          </w:rPr>
          <w:t xml:space="preserve">e</w:t>
        </w:r>
      </w:ins>
      <w:del w:author="David Trimmer" w:id="16" w:date="2025-08-14T15:47:52Z">
        <w:r w:rsidDel="00000000" w:rsidR="00000000" w:rsidRPr="00000000">
          <w:rPr>
            <w:rFonts w:ascii="Roboto" w:cs="Roboto" w:eastAsia="Roboto" w:hAnsi="Roboto"/>
            <w:color w:val="0c1a27"/>
            <w:rtl w:val="0"/>
          </w:rPr>
          <w:delText xml:space="preserve">ing</w:delText>
        </w:r>
      </w:del>
      <w:r w:rsidDel="00000000" w:rsidR="00000000" w:rsidRPr="00000000">
        <w:rPr>
          <w:rFonts w:ascii="Roboto" w:cs="Roboto" w:eastAsia="Roboto" w:hAnsi="Roboto"/>
          <w:color w:val="0c1a27"/>
          <w:rtl w:val="0"/>
        </w:rPr>
        <w:t xml:space="preserve"> rules, researchers </w:t>
      </w:r>
      <w:ins w:author="David Trimmer" w:id="17" w:date="2025-08-14T15:47:57Z">
        <w:r w:rsidDel="00000000" w:rsidR="00000000" w:rsidRPr="00000000">
          <w:rPr>
            <w:rFonts w:ascii="Roboto" w:cs="Roboto" w:eastAsia="Roboto" w:hAnsi="Roboto"/>
            <w:color w:val="0c1a27"/>
            <w:rtl w:val="0"/>
          </w:rPr>
          <w:t xml:space="preserve">to </w:t>
        </w:r>
      </w:ins>
      <w:r w:rsidDel="00000000" w:rsidR="00000000" w:rsidRPr="00000000">
        <w:rPr>
          <w:rFonts w:ascii="Roboto" w:cs="Roboto" w:eastAsia="Roboto" w:hAnsi="Roboto"/>
          <w:color w:val="0c1a27"/>
          <w:rtl w:val="0"/>
        </w:rPr>
        <w:t xml:space="preserve">track</w:t>
      </w:r>
      <w:del w:author="David Trimmer" w:id="18" w:date="2025-08-14T15:48:01Z">
        <w:r w:rsidDel="00000000" w:rsidR="00000000" w:rsidRPr="00000000">
          <w:rPr>
            <w:rFonts w:ascii="Roboto" w:cs="Roboto" w:eastAsia="Roboto" w:hAnsi="Roboto"/>
            <w:color w:val="0c1a27"/>
            <w:rtl w:val="0"/>
          </w:rPr>
          <w:delText xml:space="preserve">ing</w:delText>
        </w:r>
      </w:del>
      <w:r w:rsidDel="00000000" w:rsidR="00000000" w:rsidRPr="00000000">
        <w:rPr>
          <w:rFonts w:ascii="Roboto" w:cs="Roboto" w:eastAsia="Roboto" w:hAnsi="Roboto"/>
          <w:color w:val="0c1a27"/>
          <w:rtl w:val="0"/>
        </w:rPr>
        <w:t xml:space="preserve"> policy variations, and</w:t>
      </w:r>
      <w:ins w:author="Benjamin Ogorek" w:id="19" w:date="2025-08-14T16:23:23Z">
        <w:r w:rsidDel="00000000" w:rsidR="00000000" w:rsidRPr="00000000">
          <w:rPr>
            <w:rFonts w:ascii="Roboto" w:cs="Roboto" w:eastAsia="Roboto" w:hAnsi="Roboto"/>
            <w:color w:val="0c1a27"/>
            <w:rtl w:val="0"/>
          </w:rPr>
          <w:t xml:space="preserve"> innovators to</w:t>
        </w:r>
      </w:ins>
      <w:del w:author="Benjamin Ogorek" w:id="19" w:date="2025-08-14T16:23:23Z">
        <w:r w:rsidDel="00000000" w:rsidR="00000000" w:rsidRPr="00000000">
          <w:rPr>
            <w:rFonts w:ascii="Roboto" w:cs="Roboto" w:eastAsia="Roboto" w:hAnsi="Roboto"/>
            <w:color w:val="0c1a27"/>
            <w:rtl w:val="0"/>
          </w:rPr>
          <w:delText xml:space="preserve"> </w:delText>
        </w:r>
      </w:del>
      <w:ins w:author="Benjamin Ogorek" w:id="19" w:date="2025-08-14T16:23:23Z">
        <w:r w:rsidDel="00000000" w:rsidR="00000000" w:rsidRPr="00000000">
          <w:rPr>
            <w:rFonts w:ascii="Roboto" w:cs="Roboto" w:eastAsia="Roboto" w:hAnsi="Roboto"/>
            <w:color w:val="0c1a27"/>
            <w:rtl w:val="0"/>
          </w:rPr>
          <w:t xml:space="preserve"> </w:t>
        </w:r>
      </w:ins>
      <w:r w:rsidDel="00000000" w:rsidR="00000000" w:rsidRPr="00000000">
        <w:rPr>
          <w:rFonts w:ascii="Roboto" w:cs="Roboto" w:eastAsia="Roboto" w:hAnsi="Roboto"/>
          <w:color w:val="0c1a27"/>
          <w:rtl w:val="0"/>
        </w:rPr>
        <w:t xml:space="preserve">innovat</w:t>
      </w:r>
      <w:ins w:author="Benjamin Ogorek" w:id="20" w:date="2025-08-14T16:23:32Z">
        <w:r w:rsidDel="00000000" w:rsidR="00000000" w:rsidRPr="00000000">
          <w:rPr>
            <w:rFonts w:ascii="Roboto" w:cs="Roboto" w:eastAsia="Roboto" w:hAnsi="Roboto"/>
            <w:color w:val="0c1a27"/>
            <w:rtl w:val="0"/>
          </w:rPr>
          <w:t xml:space="preserve">e in ways</w:t>
        </w:r>
      </w:ins>
      <w:del w:author="Benjamin Ogorek" w:id="20" w:date="2025-08-14T16:23:32Z">
        <w:r w:rsidDel="00000000" w:rsidR="00000000" w:rsidRPr="00000000">
          <w:rPr>
            <w:rFonts w:ascii="Roboto" w:cs="Roboto" w:eastAsia="Roboto" w:hAnsi="Roboto"/>
            <w:color w:val="0c1a27"/>
            <w:rtl w:val="0"/>
          </w:rPr>
          <w:delText xml:space="preserve">ions</w:delText>
        </w:r>
      </w:del>
      <w:ins w:author="Benjamin Ogorek" w:id="21" w:date="2025-08-14T16:23:38Z">
        <w:r w:rsidDel="00000000" w:rsidR="00000000" w:rsidRPr="00000000">
          <w:rPr>
            <w:rFonts w:ascii="Roboto" w:cs="Roboto" w:eastAsia="Roboto" w:hAnsi="Roboto"/>
            <w:color w:val="0c1a27"/>
            <w:rtl w:val="0"/>
          </w:rPr>
          <w:t xml:space="preserve"> not</w:t>
        </w:r>
      </w:ins>
      <w:del w:author="Benjamin Ogorek" w:id="21" w:date="2025-08-14T16:23:38Z">
        <w:r w:rsidDel="00000000" w:rsidR="00000000" w:rsidRPr="00000000">
          <w:rPr>
            <w:rFonts w:ascii="Roboto" w:cs="Roboto" w:eastAsia="Roboto" w:hAnsi="Roboto"/>
            <w:color w:val="0c1a27"/>
            <w:rtl w:val="0"/>
          </w:rPr>
          <w:delText xml:space="preserve"> we haven't</w:delText>
        </w:r>
      </w:del>
      <w:ins w:author="Benjamin Ogorek" w:id="21" w:date="2025-08-14T16:23:38Z">
        <w:r w:rsidDel="00000000" w:rsidR="00000000" w:rsidRPr="00000000">
          <w:rPr>
            <w:rFonts w:ascii="Roboto" w:cs="Roboto" w:eastAsia="Roboto" w:hAnsi="Roboto"/>
            <w:color w:val="0c1a27"/>
            <w:rtl w:val="0"/>
          </w:rPr>
          <w:t xml:space="preserve"> yet</w:t>
        </w:r>
      </w:ins>
      <w:r w:rsidDel="00000000" w:rsidR="00000000" w:rsidRPr="00000000">
        <w:rPr>
          <w:rFonts w:ascii="Roboto" w:cs="Roboto" w:eastAsia="Roboto" w:hAnsi="Roboto"/>
          <w:color w:val="0c1a27"/>
          <w:rtl w:val="0"/>
        </w:rPr>
        <w:t xml:space="preserve"> imagined.</w:t>
      </w:r>
      <w:del w:author="David Trimmer" w:id="22" w:date="2025-08-14T15:48:06Z">
        <w:r w:rsidDel="00000000" w:rsidR="00000000" w:rsidRPr="00000000">
          <w:rPr>
            <w:rtl w:val="0"/>
          </w:rPr>
        </w:r>
      </w:del>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del w:author="Benjamin Ogorek" w:id="23" w:date="2025-08-14T16:23:59Z">
        <w:r w:rsidDel="00000000" w:rsidR="00000000" w:rsidRPr="00000000">
          <w:rPr>
            <w:rFonts w:ascii="Roboto" w:cs="Roboto" w:eastAsia="Roboto" w:hAnsi="Roboto"/>
            <w:color w:val="0c1a27"/>
            <w:rtl w:val="0"/>
          </w:rPr>
          <w:delText xml:space="preserve">We combine AI-powered monitoring (Claude/GPT-5) with PolicyEngine's open-source</w:delText>
        </w:r>
        <w:commentRangeStart w:id="5"/>
        <w:r w:rsidDel="00000000" w:rsidR="00000000" w:rsidRPr="00000000">
          <w:rPr>
            <w:rFonts w:ascii="Roboto" w:cs="Roboto" w:eastAsia="Roboto" w:hAnsi="Roboto"/>
            <w:color w:val="0c1a27"/>
            <w:rtl w:val="0"/>
          </w:rPr>
          <w:delText xml:space="preserve"> rules engine</w:delText>
        </w:r>
        <w:commentRangeEnd w:id="5"/>
        <w:r w:rsidDel="00000000" w:rsidR="00000000" w:rsidRPr="00000000">
          <w:commentReference w:id="5"/>
        </w:r>
        <w:r w:rsidDel="00000000" w:rsidR="00000000" w:rsidRPr="00000000">
          <w:rPr>
            <w:rFonts w:ascii="Roboto" w:cs="Roboto" w:eastAsia="Roboto" w:hAnsi="Roboto"/>
            <w:color w:val="0c1a27"/>
            <w:rtl w:val="0"/>
          </w:rPr>
          <w:delText xml:space="preserve">. We understand document relationships, surface non-obvious connections (TANF-SNAP categorical eligibility), enabling tools to build on authoritative ground truth.</w:delText>
        </w:r>
      </w:del>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commentRangeStart w:id="6"/>
      <w:r w:rsidDel="00000000" w:rsidR="00000000" w:rsidRPr="00000000">
        <w:rPr>
          <w:rFonts w:ascii="Roboto" w:cs="Roboto" w:eastAsia="Roboto" w:hAnsi="Roboto"/>
          <w:b w:val="1"/>
          <w:color w:val="0c1a27"/>
          <w:rtl w:val="0"/>
        </w:rPr>
        <w:t xml:space="preserve">PBIF Priority Impact:</w:t>
      </w:r>
      <w:r w:rsidDel="00000000" w:rsidR="00000000" w:rsidRPr="00000000">
        <w:rPr>
          <w:rFonts w:ascii="Roboto" w:cs="Roboto" w:eastAsia="Roboto" w:hAnsi="Roboto"/>
          <w:color w:val="0c1a27"/>
          <w:rtl w:val="0"/>
        </w:rPr>
        <w:t xml:space="preserve"> Income verification via state-specific disregards; reduced SNAP errors through current criteria; confident beneficiary communication with source documents; backlog reduction saving staff time.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Not starting from scratch:</w:t>
      </w:r>
      <w:r w:rsidDel="00000000" w:rsidR="00000000" w:rsidRPr="00000000">
        <w:rPr>
          <w:rFonts w:ascii="Roboto" w:cs="Roboto" w:eastAsia="Roboto" w:hAnsi="Roboto"/>
          <w:color w:val="0c1a27"/>
          <w:rtl w:val="0"/>
        </w:rPr>
        <w:t xml:space="preserve"> Collaboration with Federal Reserve Bank of Atlanta and Georgia Center for Opportunity continues</w:t>
      </w:r>
      <w:commentRangeStart w:id="7"/>
      <w:r w:rsidDel="00000000" w:rsidR="00000000" w:rsidRPr="00000000">
        <w:rPr>
          <w:rFonts w:ascii="Roboto" w:cs="Roboto" w:eastAsia="Roboto" w:hAnsi="Roboto"/>
          <w:color w:val="0c1a27"/>
          <w:rtl w:val="0"/>
        </w:rPr>
        <w:t xml:space="preserve">—</w:t>
      </w:r>
      <w:commentRangeEnd w:id="7"/>
      <w:r w:rsidDel="00000000" w:rsidR="00000000" w:rsidRPr="00000000">
        <w:commentReference w:id="7"/>
      </w:r>
      <w:r w:rsidDel="00000000" w:rsidR="00000000" w:rsidRPr="00000000">
        <w:rPr>
          <w:rFonts w:ascii="Roboto" w:cs="Roboto" w:eastAsia="Roboto" w:hAnsi="Roboto"/>
          <w:color w:val="0c1a27"/>
          <w:rtl w:val="0"/>
        </w:rPr>
        <w:t xml:space="preserve">we seed the library with documents covering nationwide scope. MyFriendBen and Benefit Navigator already use our API—we'll add document display to existing requests and integrate into caseworker training. Colorado users and Riverside County caseworkers see primary sources alongside calculations.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12-month timeline:</w:t>
      </w:r>
      <w:r w:rsidDel="00000000" w:rsidR="00000000" w:rsidRPr="00000000">
        <w:rPr>
          <w:rFonts w:ascii="Roboto" w:cs="Roboto" w:eastAsia="Roboto" w:hAnsi="Roboto"/>
          <w:color w:val="0c1a27"/>
          <w:rtl w:val="0"/>
        </w:rPr>
        <w:t xml:space="preserve"> Months 1-3: Launch 5,000+ documents, 10 states; Months 4-6: API v1 with partners; Months 7-9: 30 states; Months 10-12: Full production covering 50+ jurisdictions.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591vjrgsjynq" w:id="4"/>
      <w:bookmarkEnd w:id="4"/>
      <w:commentRangeStart w:id="8"/>
      <w:r w:rsidDel="00000000" w:rsidR="00000000" w:rsidRPr="00000000">
        <w:rPr>
          <w:rFonts w:ascii="Roboto" w:cs="Roboto" w:eastAsia="Roboto" w:hAnsi="Roboto"/>
          <w:b w:val="1"/>
          <w:color w:val="0c1a27"/>
          <w:sz w:val="34"/>
          <w:szCs w:val="34"/>
          <w:rtl w:val="0"/>
        </w:rPr>
        <w:t xml:space="preserve">Stage of Development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Status:</w:t>
      </w:r>
      <w:r w:rsidDel="00000000" w:rsidR="00000000" w:rsidRPr="00000000">
        <w:rPr>
          <w:rFonts w:ascii="Roboto" w:cs="Roboto" w:eastAsia="Roboto" w:hAnsi="Roboto"/>
          <w:color w:val="0c1a27"/>
          <w:rtl w:val="0"/>
        </w:rPr>
        <w:t xml:space="preserve"> Pilot ready / Active pilot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Our collaboration with </w:t>
      </w:r>
      <w:ins w:author="David Trimmer" w:id="24" w:date="2025-08-14T15:46:13Z">
        <w:r w:rsidDel="00000000" w:rsidR="00000000" w:rsidRPr="00000000">
          <w:rPr>
            <w:rFonts w:ascii="Roboto" w:cs="Roboto" w:eastAsia="Roboto" w:hAnsi="Roboto"/>
            <w:color w:val="0c1a27"/>
            <w:rtl w:val="0"/>
          </w:rPr>
          <w:t xml:space="preserve">the </w:t>
        </w:r>
      </w:ins>
      <w:r w:rsidDel="00000000" w:rsidR="00000000" w:rsidRPr="00000000">
        <w:rPr>
          <w:rFonts w:ascii="Roboto" w:cs="Roboto" w:eastAsia="Roboto" w:hAnsi="Roboto"/>
          <w:color w:val="0c1a27"/>
          <w:rtl w:val="0"/>
        </w:rPr>
        <w:t xml:space="preserve">Atlanta Fed and </w:t>
      </w:r>
      <w:ins w:author="David Trimmer" w:id="25" w:date="2025-08-14T15:46:21Z">
        <w:r w:rsidDel="00000000" w:rsidR="00000000" w:rsidRPr="00000000">
          <w:rPr>
            <w:rFonts w:ascii="Roboto" w:cs="Roboto" w:eastAsia="Roboto" w:hAnsi="Roboto"/>
            <w:color w:val="0c1a27"/>
            <w:rtl w:val="0"/>
          </w:rPr>
          <w:t xml:space="preserve">the </w:t>
        </w:r>
      </w:ins>
      <w:r w:rsidDel="00000000" w:rsidR="00000000" w:rsidRPr="00000000">
        <w:rPr>
          <w:rFonts w:ascii="Roboto" w:cs="Roboto" w:eastAsia="Roboto" w:hAnsi="Roboto"/>
          <w:color w:val="0c1a27"/>
          <w:rtl w:val="0"/>
        </w:rPr>
        <w:t xml:space="preserve">Georgia Center for Opportunity archives federal and North Carolina SNAP, Medicaid, and TANF documents. Researchers at Georgetown and Michigan already use our pilot repository. PolicyEngine's benefits calculators serve thousands of users, with MyFriendBen, Benefit Navigator, Mirza, and Impactica among our API clients. NBER and </w:t>
      </w:r>
      <w:ins w:author="David Trimmer" w:id="26" w:date="2025-08-14T15:49:20Z">
        <w:r w:rsidDel="00000000" w:rsidR="00000000" w:rsidRPr="00000000">
          <w:rPr>
            <w:rFonts w:ascii="Roboto" w:cs="Roboto" w:eastAsia="Roboto" w:hAnsi="Roboto"/>
            <w:color w:val="0c1a27"/>
            <w:rtl w:val="0"/>
            <w:rPrChange w:author="David Trimmer" w:id="27" w:date="2025-08-14T15:49:20Z">
              <w:rPr>
                <w:rFonts w:ascii="Roboto" w:cs="Roboto" w:eastAsia="Roboto" w:hAnsi="Roboto"/>
                <w:color w:val="0c1a27"/>
              </w:rPr>
            </w:rPrChange>
          </w:rPr>
          <w:t xml:space="preserve">the </w:t>
        </w:r>
      </w:ins>
      <w:r w:rsidDel="00000000" w:rsidR="00000000" w:rsidRPr="00000000">
        <w:rPr>
          <w:rFonts w:ascii="Roboto" w:cs="Roboto" w:eastAsia="Roboto" w:hAnsi="Roboto"/>
          <w:color w:val="0c1a27"/>
          <w:rtl w:val="0"/>
        </w:rPr>
        <w:t xml:space="preserve">Prenatal-to-3 Policy Impact Center at Vanderbilt already use PolicyEngine for tax credit modeling. </w:t>
      </w:r>
      <w:commentRangeStart w:id="9"/>
      <w:commentRangeStart w:id="10"/>
      <w:r w:rsidDel="00000000" w:rsidR="00000000" w:rsidRPr="00000000">
        <w:rPr>
          <w:rFonts w:ascii="Roboto" w:cs="Roboto" w:eastAsia="Roboto" w:hAnsi="Roboto"/>
          <w:color w:val="0c1a27"/>
          <w:rtl w:val="0"/>
        </w:rPr>
        <w:t xml:space="preserve">We'll build a web application for document submission and retrieval (beyond current API), seeded with documents from ALL participating organizations: PolicyEngine (2,500+ citations), documents in Atlanta Fed's Policy Rules Database model (nationwide coverage), GCO's collection (all states and programs), NBER's assembled tax documents via TAXSIM MOU (historical coverage since 2018), Prenatal-to-3's research archive, Better Government Lab and USC research documents, and documents MyFriendBen and Benefit Navigator reference in their systems—totaling 5,000+ documents at launch. </w:t>
      </w:r>
      <w:commentRangeEnd w:id="9"/>
      <w:r w:rsidDel="00000000" w:rsidR="00000000" w:rsidRPr="00000000">
        <w:commentReference w:id="9"/>
      </w:r>
      <w:commentRangeEnd w:id="10"/>
      <w:r w:rsidDel="00000000" w:rsidR="00000000" w:rsidRPr="00000000">
        <w:commentReference w:id="10"/>
      </w:r>
      <w:r w:rsidDel="00000000" w:rsidR="00000000" w:rsidRPr="00000000">
        <w:rPr>
          <w:rFonts w:ascii="Roboto" w:cs="Roboto" w:eastAsia="Roboto" w:hAnsi="Roboto"/>
          <w:color w:val="0c1a27"/>
          <w:rtl w:val="0"/>
        </w:rPr>
        <w:t xml:space="preserve">We'll enrich all with metadata and convert PDFs to plaintext for efficient searching and AI processing.</w:t>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udbh9nhxqd1b" w:id="5"/>
      <w:bookmarkEnd w:id="5"/>
      <w:commentRangeStart w:id="11"/>
      <w:r w:rsidDel="00000000" w:rsidR="00000000" w:rsidRPr="00000000">
        <w:rPr>
          <w:rFonts w:ascii="Roboto" w:cs="Roboto" w:eastAsia="Roboto" w:hAnsi="Roboto"/>
          <w:b w:val="1"/>
          <w:color w:val="0c1a27"/>
          <w:sz w:val="34"/>
          <w:szCs w:val="34"/>
          <w:rtl w:val="0"/>
        </w:rPr>
        <w:t xml:space="preserve">Project Timeline </w:t>
      </w:r>
      <w:commentRangeEnd w:id="11"/>
      <w:r w:rsidDel="00000000" w:rsidR="00000000" w:rsidRPr="00000000">
        <w:commentReference w:id="11"/>
      </w:r>
      <w:r w:rsidDel="00000000" w:rsidR="00000000" w:rsidRPr="00000000">
        <w:rPr>
          <w:rFonts w:ascii="Roboto" w:cs="Roboto" w:eastAsia="Roboto" w:hAnsi="Roboto"/>
          <w:b w:val="1"/>
          <w:color w:val="0c1a27"/>
          <w:sz w:val="34"/>
          <w:szCs w:val="34"/>
          <w:rtl w:val="0"/>
        </w:rPr>
        <w:t xml:space="preserve">&amp; Funding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Start Date:</w:t>
      </w:r>
      <w:r w:rsidDel="00000000" w:rsidR="00000000" w:rsidRPr="00000000">
        <w:rPr>
          <w:rFonts w:ascii="Roboto" w:cs="Roboto" w:eastAsia="Roboto" w:hAnsi="Roboto"/>
          <w:color w:val="0c1a27"/>
          <w:rtl w:val="0"/>
        </w:rPr>
        <w:t xml:space="preserve"> November 15, 2025</w:t>
        <w:br w:type="textWrapping"/>
      </w:r>
      <w:r w:rsidDel="00000000" w:rsidR="00000000" w:rsidRPr="00000000">
        <w:rPr>
          <w:rFonts w:ascii="Roboto" w:cs="Roboto" w:eastAsia="Roboto" w:hAnsi="Roboto"/>
          <w:b w:val="1"/>
          <w:color w:val="0c1a27"/>
          <w:rtl w:val="0"/>
        </w:rPr>
        <w:t xml:space="preserve">End Date:</w:t>
      </w:r>
      <w:r w:rsidDel="00000000" w:rsidR="00000000" w:rsidRPr="00000000">
        <w:rPr>
          <w:rFonts w:ascii="Roboto" w:cs="Roboto" w:eastAsia="Roboto" w:hAnsi="Roboto"/>
          <w:color w:val="0c1a27"/>
          <w:rtl w:val="0"/>
        </w:rPr>
        <w:t xml:space="preserve"> November 14, 2027 </w:t>
      </w:r>
      <w:commentRangeStart w:id="12"/>
      <w:r w:rsidDel="00000000" w:rsidR="00000000" w:rsidRPr="00000000">
        <w:rPr>
          <w:rFonts w:ascii="Roboto" w:cs="Roboto" w:eastAsia="Roboto" w:hAnsi="Roboto"/>
          <w:color w:val="0c1a27"/>
          <w:rtl w:val="0"/>
        </w:rPr>
        <w:t xml:space="preserve">(24 months)</w:t>
      </w:r>
      <w:commentRangeEnd w:id="12"/>
      <w:r w:rsidDel="00000000" w:rsidR="00000000" w:rsidRPr="00000000">
        <w:commentReference w:id="12"/>
      </w:r>
      <w:r w:rsidDel="00000000" w:rsidR="00000000" w:rsidRPr="00000000">
        <w:rPr>
          <w:rFonts w:ascii="Roboto" w:cs="Roboto" w:eastAsia="Roboto" w:hAnsi="Roboto"/>
          <w:color w:val="0c1a27"/>
          <w:rtl w:val="0"/>
        </w:rPr>
        <w:br w:type="textWrapping"/>
      </w:r>
      <w:r w:rsidDel="00000000" w:rsidR="00000000" w:rsidRPr="00000000">
        <w:rPr>
          <w:rFonts w:ascii="Roboto" w:cs="Roboto" w:eastAsia="Roboto" w:hAnsi="Roboto"/>
          <w:b w:val="1"/>
          <w:color w:val="0c1a27"/>
          <w:rtl w:val="0"/>
        </w:rPr>
        <w:t xml:space="preserve">Total Grant Request:</w:t>
      </w:r>
      <w:r w:rsidDel="00000000" w:rsidR="00000000" w:rsidRPr="00000000">
        <w:rPr>
          <w:rFonts w:ascii="Roboto" w:cs="Roboto" w:eastAsia="Roboto" w:hAnsi="Roboto"/>
          <w:color w:val="0c1a27"/>
          <w:rtl w:val="0"/>
        </w:rPr>
        <w:t xml:space="preserve"> $675,059</w:t>
        <w:br w:type="textWrapping"/>
      </w:r>
      <w:r w:rsidDel="00000000" w:rsidR="00000000" w:rsidRPr="00000000">
        <w:rPr>
          <w:rFonts w:ascii="Roboto" w:cs="Roboto" w:eastAsia="Roboto" w:hAnsi="Roboto"/>
          <w:b w:val="1"/>
          <w:color w:val="0c1a27"/>
          <w:rtl w:val="0"/>
        </w:rPr>
        <w:t xml:space="preserve">Other Funding:</w:t>
      </w:r>
      <w:r w:rsidDel="00000000" w:rsidR="00000000" w:rsidRPr="00000000">
        <w:rPr>
          <w:rFonts w:ascii="Roboto" w:cs="Roboto" w:eastAsia="Roboto" w:hAnsi="Roboto"/>
          <w:color w:val="0c1a27"/>
          <w:rtl w:val="0"/>
        </w:rPr>
        <w:t xml:space="preserve"> [To be determined]</w:t>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264" w:lineRule="auto"/>
        <w:rPr>
          <w:rFonts w:ascii="Roboto" w:cs="Roboto" w:eastAsia="Roboto" w:hAnsi="Roboto"/>
          <w:b w:val="1"/>
          <w:color w:val="0c1a27"/>
          <w:sz w:val="64"/>
          <w:szCs w:val="64"/>
          <w:rPrChange w:author="Benjamin Ogorek" w:id="28" w:date="2025-08-14T16:28:32Z">
            <w:rPr>
              <w:rFonts w:ascii="Roboto" w:cs="Roboto" w:eastAsia="Roboto" w:hAnsi="Roboto"/>
              <w:b w:val="1"/>
              <w:color w:val="0c1a27"/>
              <w:sz w:val="147"/>
              <w:szCs w:val="147"/>
            </w:rPr>
          </w:rPrChange>
        </w:rPr>
      </w:pPr>
      <w:bookmarkStart w:colFirst="0" w:colLast="0" w:name="_yn3oy7e1n6ma" w:id="6"/>
      <w:bookmarkEnd w:id="6"/>
      <w:r w:rsidDel="00000000" w:rsidR="00000000" w:rsidRPr="00000000">
        <w:rPr>
          <w:rFonts w:ascii="Roboto" w:cs="Roboto" w:eastAsia="Roboto" w:hAnsi="Roboto"/>
          <w:b w:val="1"/>
          <w:color w:val="0c1a27"/>
          <w:sz w:val="64"/>
          <w:szCs w:val="64"/>
          <w:rtl w:val="0"/>
          <w:rPrChange w:author="Benjamin Ogorek" w:id="28" w:date="2025-08-14T16:28:32Z">
            <w:rPr>
              <w:rFonts w:ascii="Roboto" w:cs="Roboto" w:eastAsia="Roboto" w:hAnsi="Roboto"/>
              <w:b w:val="1"/>
              <w:color w:val="0c1a27"/>
              <w:sz w:val="147"/>
              <w:szCs w:val="147"/>
            </w:rPr>
          </w:rPrChange>
        </w:rPr>
        <w:t xml:space="preserve">Section 2: Value Proposition and Responsible Deployment</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du2l3max6c5x" w:id="7"/>
      <w:bookmarkEnd w:id="7"/>
      <w:r w:rsidDel="00000000" w:rsidR="00000000" w:rsidRPr="00000000">
        <w:rPr>
          <w:rFonts w:ascii="Roboto" w:cs="Roboto" w:eastAsia="Roboto" w:hAnsi="Roboto"/>
          <w:b w:val="1"/>
          <w:color w:val="0c1a27"/>
          <w:sz w:val="34"/>
          <w:szCs w:val="34"/>
          <w:rtl w:val="0"/>
        </w:rPr>
        <w:t xml:space="preserve">Problem Statement (250 words)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i w:val="1"/>
          <w:color w:val="0c1a27"/>
        </w:rPr>
      </w:pPr>
      <w:r w:rsidDel="00000000" w:rsidR="00000000" w:rsidRPr="00000000">
        <w:rPr>
          <w:rFonts w:ascii="Roboto" w:cs="Roboto" w:eastAsia="Roboto" w:hAnsi="Roboto"/>
          <w:i w:val="1"/>
          <w:color w:val="0c1a27"/>
          <w:rtl w:val="0"/>
        </w:rPr>
        <w:t xml:space="preserve">"Clearly articulate the specific problem or challenge your initiative aims to address and how it relates to recent changes in federal policy or funding changes. Provide supporting data or evidence to demonstrate the urgency and significance of this problem - and how you've validated it with staff and/or beneficiaries. Is this an area where non-AI solutions do not already offer effective, fit-for-purpose, affordable approaches?"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220/250</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The benefits ecosystem lacks infrastructure for policy documentation, forcing organizations to rebuild document discovery. This prevents innovations: AI can't provide accurate multi-program guidance, caseworkers can't navigate eligibility rules,</w:t>
      </w:r>
      <w:ins w:author="David Trimmer" w:id="29" w:date="2025-08-14T15:49:58Z">
        <w:r w:rsidDel="00000000" w:rsidR="00000000" w:rsidRPr="00000000">
          <w:rPr>
            <w:rFonts w:ascii="Roboto" w:cs="Roboto" w:eastAsia="Roboto" w:hAnsi="Roboto"/>
            <w:color w:val="0c1a27"/>
            <w:rtl w:val="0"/>
          </w:rPr>
          <w:t xml:space="preserve"> and</w:t>
        </w:r>
      </w:ins>
      <w:r w:rsidDel="00000000" w:rsidR="00000000" w:rsidRPr="00000000">
        <w:rPr>
          <w:rFonts w:ascii="Roboto" w:cs="Roboto" w:eastAsia="Roboto" w:hAnsi="Roboto"/>
          <w:color w:val="0c1a27"/>
          <w:rtl w:val="0"/>
        </w:rPr>
        <w:t xml:space="preserve"> researchers can't track policy evolution. Recent changes—SNAP work requirements, Medicaid unwinding, TANF limits—make this critical.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Partners validated this need. MyFriendBen and Benefit Navigator waste resources maintaining documents. Georgetown and Michigan researchers lack document foundations. Atlanta Fed's collaboration shows even sophisticated institutions need shared infrastructure. Families face inconsistent information without comprehensive documentation.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commentRangeStart w:id="13"/>
      <w:r w:rsidDel="00000000" w:rsidR="00000000" w:rsidRPr="00000000">
        <w:rPr>
          <w:rFonts w:ascii="Roboto" w:cs="Roboto" w:eastAsia="Roboto" w:hAnsi="Roboto"/>
          <w:color w:val="0c1a27"/>
          <w:rtl w:val="0"/>
        </w:rPr>
        <w:t xml:space="preserve">Archive.org can't solve this: captures pages indiscriminately without understanding policy documents, no API for "Colorado SNAP rules" queries, can't identify document relationships, no metadata or semantic search.</w:t>
      </w:r>
      <w:commentRangeEnd w:id="13"/>
      <w:r w:rsidDel="00000000" w:rsidR="00000000" w:rsidRPr="00000000">
        <w:commentReference w:id="13"/>
      </w:r>
      <w:r w:rsidDel="00000000" w:rsidR="00000000" w:rsidRPr="00000000">
        <w:rPr>
          <w:rFonts w:ascii="Roboto" w:cs="Roboto" w:eastAsia="Roboto" w:hAnsi="Roboto"/>
          <w:color w:val="0c1a27"/>
          <w:rtl w:val="0"/>
        </w:rPr>
        <w:t xml:space="preserve"> Benefits platforms need purpose-built infrastructure—structured data, reliable APIs, intelligent understanding. AI uniquely enables: </w:t>
      </w:r>
      <w:commentRangeStart w:id="14"/>
      <w:r w:rsidDel="00000000" w:rsidR="00000000" w:rsidRPr="00000000">
        <w:rPr>
          <w:rFonts w:ascii="Roboto" w:cs="Roboto" w:eastAsia="Roboto" w:hAnsi="Roboto"/>
          <w:color w:val="0c1a27"/>
          <w:rtl w:val="0"/>
        </w:rPr>
        <w:t xml:space="preserve">(1) Intelligent crawling understands which documents matter, (2) LLMs identify changes requiring preservation, (3) AI surfaces non-obvious connections like TANF-SNAP categorical eligibility.</w:t>
      </w:r>
      <w:commentRangeEnd w:id="14"/>
      <w:r w:rsidDel="00000000" w:rsidR="00000000" w:rsidRPr="00000000">
        <w:commentReference w:id="14"/>
      </w:r>
      <w:r w:rsidDel="00000000" w:rsidR="00000000" w:rsidRPr="00000000">
        <w:rPr>
          <w:rFonts w:ascii="Roboto" w:cs="Roboto" w:eastAsia="Roboto" w:hAnsi="Roboto"/>
          <w:color w:val="0c1a27"/>
          <w:rtl w:val="0"/>
        </w:rPr>
        <w:t xml:space="preserve"> Claude and GPT-5 excel at document extraction. This infrastructure amplifies human expertise, enabling impossible innovations.</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u67jvdlmryoo" w:id="8"/>
      <w:bookmarkEnd w:id="8"/>
      <w:r w:rsidDel="00000000" w:rsidR="00000000" w:rsidRPr="00000000">
        <w:rPr>
          <w:rFonts w:ascii="Roboto" w:cs="Roboto" w:eastAsia="Roboto" w:hAnsi="Roboto"/>
          <w:b w:val="1"/>
          <w:color w:val="0c1a27"/>
          <w:sz w:val="34"/>
          <w:szCs w:val="34"/>
          <w:rtl w:val="0"/>
        </w:rPr>
        <w:t xml:space="preserve">Solution &amp; Target Beneficiaries (250 words)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244/250</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The Policy Library solves document disappearance through three integrated components: (1) </w:t>
      </w:r>
      <w:commentRangeStart w:id="15"/>
      <w:commentRangeStart w:id="16"/>
      <w:commentRangeStart w:id="17"/>
      <w:r w:rsidDel="00000000" w:rsidR="00000000" w:rsidRPr="00000000">
        <w:rPr>
          <w:rFonts w:ascii="Roboto" w:cs="Roboto" w:eastAsia="Roboto" w:hAnsi="Roboto"/>
          <w:color w:val="0c1a27"/>
          <w:rtl w:val="0"/>
        </w:rPr>
        <w:t xml:space="preserve">AI-powered crawlers using Claude/GPT-5 intelligently monitor government websites weekly, understanding context and document relationships;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Roboto" w:cs="Roboto" w:eastAsia="Roboto" w:hAnsi="Roboto"/>
          <w:color w:val="0c1a27"/>
          <w:rtl w:val="0"/>
        </w:rPr>
        <w:t xml:space="preserve"> (2) Humans verify accuracy through GitHub pull requests; (3) Our stable API serves documents with permanent source IDs that never break. We'll launch with 5,000+ documents pooled from all participating organizations—PolicyEngine, Atlanta Fed, GCO, NBER (via TAXSIM MOU), Prenatal-to-3 Policy Impact Center at Vanderbilt, Better Government Lab, </w:t>
      </w:r>
      <w:commentRangeStart w:id="18"/>
      <w:r w:rsidDel="00000000" w:rsidR="00000000" w:rsidRPr="00000000">
        <w:rPr>
          <w:rFonts w:ascii="Roboto" w:cs="Roboto" w:eastAsia="Roboto" w:hAnsi="Roboto"/>
          <w:color w:val="0c1a27"/>
          <w:rtl w:val="0"/>
        </w:rPr>
        <w:t xml:space="preserve">USC</w:t>
      </w:r>
      <w:commentRangeEnd w:id="18"/>
      <w:r w:rsidDel="00000000" w:rsidR="00000000" w:rsidRPr="00000000">
        <w:commentReference w:id="18"/>
      </w:r>
      <w:r w:rsidDel="00000000" w:rsidR="00000000" w:rsidRPr="00000000">
        <w:rPr>
          <w:rFonts w:ascii="Roboto" w:cs="Roboto" w:eastAsia="Roboto" w:hAnsi="Roboto"/>
          <w:color w:val="0c1a27"/>
          <w:rtl w:val="0"/>
        </w:rPr>
        <w:t xml:space="preserve">, MyFriendBen, and Benefit Navigator—ensuring comprehensive coverage from day one.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del w:author="Benjamin Ogorek" w:id="30" w:date="2025-08-14T16:04:02Z">
        <w:r w:rsidDel="00000000" w:rsidR="00000000" w:rsidRPr="00000000">
          <w:rPr>
            <w:rFonts w:ascii="Roboto" w:cs="Roboto" w:eastAsia="Roboto" w:hAnsi="Roboto"/>
            <w:color w:val="0c1a27"/>
            <w:rtl w:val="0"/>
          </w:rPr>
          <w:delText xml:space="preserve">Vulnerable families navigating benefits currently lose access when documents disappear—they are our primary beneficiaries. </w:delText>
        </w:r>
      </w:del>
      <w:commentRangeStart w:id="19"/>
      <w:r w:rsidDel="00000000" w:rsidR="00000000" w:rsidRPr="00000000">
        <w:rPr>
          <w:rFonts w:ascii="Roboto" w:cs="Roboto" w:eastAsia="Roboto" w:hAnsi="Roboto"/>
          <w:color w:val="0c1a27"/>
          <w:rtl w:val="0"/>
        </w:rPr>
        <w:t xml:space="preserve">We involve </w:t>
      </w:r>
      <w:ins w:author="Benjamin Ogorek" w:id="31" w:date="2025-08-14T16:04:05Z">
        <w:commentRangeStart w:id="20"/>
        <w:r w:rsidDel="00000000" w:rsidR="00000000" w:rsidRPr="00000000">
          <w:rPr>
            <w:rFonts w:ascii="Roboto" w:cs="Roboto" w:eastAsia="Roboto" w:hAnsi="Roboto"/>
            <w:color w:val="0c1a27"/>
            <w:rtl w:val="0"/>
          </w:rPr>
          <w:t xml:space="preserve">vulnerable families</w:t>
        </w:r>
      </w:ins>
      <w:del w:author="Benjamin Ogorek" w:id="31" w:date="2025-08-14T16:04:05Z">
        <w:commentRangeEnd w:id="20"/>
        <w:r w:rsidDel="00000000" w:rsidR="00000000" w:rsidRPr="00000000">
          <w:commentReference w:id="20"/>
        </w:r>
        <w:r w:rsidDel="00000000" w:rsidR="00000000" w:rsidRPr="00000000">
          <w:rPr>
            <w:rFonts w:ascii="Roboto" w:cs="Roboto" w:eastAsia="Roboto" w:hAnsi="Roboto"/>
            <w:color w:val="0c1a27"/>
            <w:rtl w:val="0"/>
          </w:rPr>
          <w:delText xml:space="preserve">them</w:delText>
        </w:r>
      </w:del>
      <w:r w:rsidDel="00000000" w:rsidR="00000000" w:rsidRPr="00000000">
        <w:rPr>
          <w:rFonts w:ascii="Roboto" w:cs="Roboto" w:eastAsia="Roboto" w:hAnsi="Roboto"/>
          <w:color w:val="0c1a27"/>
          <w:rtl w:val="0"/>
        </w:rPr>
        <w:t xml:space="preserve"> through partnerships with direct service organizations that serve these populations daily.</w:t>
      </w:r>
      <w:commentRangeEnd w:id="19"/>
      <w:r w:rsidDel="00000000" w:rsidR="00000000" w:rsidRPr="00000000">
        <w:commentReference w:id="19"/>
      </w:r>
      <w:r w:rsidDel="00000000" w:rsidR="00000000" w:rsidRPr="00000000">
        <w:rPr>
          <w:rFonts w:ascii="Roboto" w:cs="Roboto" w:eastAsia="Roboto" w:hAnsi="Roboto"/>
          <w:color w:val="0c1a27"/>
          <w:rtl w:val="0"/>
        </w:rPr>
        <w:t xml:space="preserve"> MyFriendBen and Benefit Navigator staff provide continuous feedback on document needs and usability, ensuring we capture what families actually need.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Organizations serving these families also benefit significantly. Direct service providers save hours they currently waste maintaining broken links. Our system proactively monitors all document URLs and sends immediate alerts when links break, allowing partners to update references before users encounter errors. Benefits navigators access reliable documentation instantly. University researchers gain the ability to conduct longitudinal policy analysis. Government agencies benefit from permanent archives of their own historical documents.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We involve beneficiaries throughout the project via: Monthly feedback sessions with partner organizations, open GitHub discussions for document requests, public dashboards showing coverage gaps, and direct integration with tools families already use. This participatory approach ensures we're building infrastructure that serves real needs</w:t>
      </w:r>
      <w:commentRangeStart w:id="21"/>
      <w:r w:rsidDel="00000000" w:rsidR="00000000" w:rsidRPr="00000000">
        <w:rPr>
          <w:rFonts w:ascii="Roboto" w:cs="Roboto" w:eastAsia="Roboto" w:hAnsi="Roboto"/>
          <w:color w:val="0c1a27"/>
          <w:rtl w:val="0"/>
        </w:rPr>
        <w:t xml:space="preserve">, not theoretical ones</w:t>
      </w:r>
      <w:commentRangeEnd w:id="21"/>
      <w:r w:rsidDel="00000000" w:rsidR="00000000" w:rsidRPr="00000000">
        <w:commentReference w:id="21"/>
      </w:r>
      <w:r w:rsidDel="00000000" w:rsidR="00000000" w:rsidRPr="00000000">
        <w:rPr>
          <w:rFonts w:ascii="Roboto" w:cs="Roboto" w:eastAsia="Roboto" w:hAnsi="Roboto"/>
          <w:color w:val="0c1a27"/>
          <w:rtl w:val="0"/>
        </w:rPr>
        <w:t xml:space="preserve">.</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k12s8voe6x34" w:id="9"/>
      <w:bookmarkEnd w:id="9"/>
      <w:r w:rsidDel="00000000" w:rsidR="00000000" w:rsidRPr="00000000">
        <w:rPr>
          <w:rFonts w:ascii="Roboto" w:cs="Roboto" w:eastAsia="Roboto" w:hAnsi="Roboto"/>
          <w:b w:val="1"/>
          <w:color w:val="0c1a27"/>
          <w:sz w:val="34"/>
          <w:szCs w:val="34"/>
          <w:rtl w:val="0"/>
        </w:rPr>
        <w:t xml:space="preserve">Proposed Benefit and Impact Evaluation (250 words)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181/250</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Our success transforms how America's safety net operates. Organizations shift from maintaining broken links to serving families. AI tools provide accurate benefit information. Families never lose benefits due to missing documents.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Specific measurable metrics include: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Coverage metrics:</w:t>
      </w:r>
      <w:r w:rsidDel="00000000" w:rsidR="00000000" w:rsidRPr="00000000">
        <w:rPr>
          <w:rFonts w:ascii="Roboto" w:cs="Roboto" w:eastAsia="Roboto" w:hAnsi="Roboto"/>
          <w:color w:val="0c1a27"/>
          <w:rtl w:val="0"/>
        </w:rPr>
        <w:t xml:space="preserve"> 90% of benefit programs documented by Month 6 (baseline: 5,000+ from partners), 50+ jurisdictions by Month 12, </w:t>
      </w:r>
      <w:commentRangeStart w:id="22"/>
      <w:commentRangeStart w:id="23"/>
      <w:r w:rsidDel="00000000" w:rsidR="00000000" w:rsidRPr="00000000">
        <w:rPr>
          <w:rFonts w:ascii="Roboto" w:cs="Roboto" w:eastAsia="Roboto" w:hAnsi="Roboto"/>
          <w:color w:val="0c1a27"/>
          <w:rtl w:val="0"/>
        </w:rPr>
        <w:t xml:space="preserve">100,000+ documents by Month 24.</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Reliability metrics:</w:t>
      </w:r>
      <w:r w:rsidDel="00000000" w:rsidR="00000000" w:rsidRPr="00000000">
        <w:rPr>
          <w:rFonts w:ascii="Roboto" w:cs="Roboto" w:eastAsia="Roboto" w:hAnsi="Roboto"/>
          <w:color w:val="0c1a27"/>
          <w:rtl w:val="0"/>
        </w:rPr>
        <w:t xml:space="preserve"> 99.9% API uptime, </w:t>
      </w:r>
      <w:commentRangeStart w:id="24"/>
      <w:commentRangeStart w:id="25"/>
      <w:commentRangeStart w:id="26"/>
      <w:r w:rsidDel="00000000" w:rsidR="00000000" w:rsidRPr="00000000">
        <w:rPr>
          <w:rFonts w:ascii="Roboto" w:cs="Roboto" w:eastAsia="Roboto" w:hAnsi="Roboto"/>
          <w:color w:val="0c1a27"/>
          <w:rtl w:val="0"/>
        </w:rPr>
        <w:t xml:space="preserve">under 100ms retrieval speed</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Roboto" w:cs="Roboto" w:eastAsia="Roboto" w:hAnsi="Roboto"/>
          <w:color w:val="0c1a27"/>
          <w:rtl w:val="0"/>
        </w:rPr>
        <w:t xml:space="preserve">, 99.5% accuracy via human verification.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Impact metrics:</w:t>
      </w:r>
      <w:r w:rsidDel="00000000" w:rsidR="00000000" w:rsidRPr="00000000">
        <w:rPr>
          <w:rFonts w:ascii="Roboto" w:cs="Roboto" w:eastAsia="Roboto" w:hAnsi="Roboto"/>
          <w:color w:val="0c1a27"/>
          <w:rtl w:val="0"/>
        </w:rPr>
        <w:t xml:space="preserve"> MyFriendBen's </w:t>
      </w:r>
      <w:commentRangeStart w:id="27"/>
      <w:r w:rsidDel="00000000" w:rsidR="00000000" w:rsidRPr="00000000">
        <w:rPr>
          <w:rFonts w:ascii="Roboto" w:cs="Roboto" w:eastAsia="Roboto" w:hAnsi="Roboto"/>
          <w:color w:val="0c1a27"/>
          <w:rtl w:val="0"/>
        </w:rPr>
        <w:t xml:space="preserve">3,500</w:t>
      </w:r>
      <w:commentRangeEnd w:id="27"/>
      <w:r w:rsidDel="00000000" w:rsidR="00000000" w:rsidRPr="00000000">
        <w:commentReference w:id="27"/>
      </w:r>
      <w:r w:rsidDel="00000000" w:rsidR="00000000" w:rsidRPr="00000000">
        <w:rPr>
          <w:rFonts w:ascii="Roboto" w:cs="Roboto" w:eastAsia="Roboto" w:hAnsi="Roboto"/>
          <w:color w:val="0c1a27"/>
          <w:rtl w:val="0"/>
        </w:rPr>
        <w:t xml:space="preserve"> monthly Colorado users see primary sources; </w:t>
      </w:r>
      <w:commentRangeStart w:id="28"/>
      <w:r w:rsidDel="00000000" w:rsidR="00000000" w:rsidRPr="00000000">
        <w:rPr>
          <w:rFonts w:ascii="Roboto" w:cs="Roboto" w:eastAsia="Roboto" w:hAnsi="Roboto"/>
          <w:color w:val="0c1a27"/>
          <w:rtl w:val="0"/>
        </w:rPr>
        <w:t xml:space="preserve">Riverside County's </w:t>
      </w:r>
      <w:commentRangeStart w:id="29"/>
      <w:commentRangeStart w:id="30"/>
      <w:r w:rsidDel="00000000" w:rsidR="00000000" w:rsidRPr="00000000">
        <w:rPr>
          <w:rFonts w:ascii="Roboto" w:cs="Roboto" w:eastAsia="Roboto" w:hAnsi="Roboto"/>
          <w:color w:val="0c1a27"/>
          <w:rtl w:val="0"/>
        </w:rPr>
        <w:t xml:space="preserve">500+</w:t>
      </w:r>
      <w:commentRangeEnd w:id="29"/>
      <w:r w:rsidDel="00000000" w:rsidR="00000000" w:rsidRPr="00000000">
        <w:commentReference w:id="29"/>
      </w:r>
      <w:commentRangeEnd w:id="30"/>
      <w:r w:rsidDel="00000000" w:rsidR="00000000" w:rsidRPr="00000000">
        <w:commentReference w:id="30"/>
      </w:r>
      <w:r w:rsidDel="00000000" w:rsidR="00000000" w:rsidRPr="00000000">
        <w:rPr>
          <w:rFonts w:ascii="Roboto" w:cs="Roboto" w:eastAsia="Roboto" w:hAnsi="Roboto"/>
          <w:color w:val="0c1a27"/>
          <w:rtl w:val="0"/>
        </w:rPr>
        <w:t xml:space="preserve"> caseworkers acces</w:t>
      </w:r>
      <w:commentRangeEnd w:id="28"/>
      <w:r w:rsidDel="00000000" w:rsidR="00000000" w:rsidRPr="00000000">
        <w:commentReference w:id="28"/>
      </w:r>
      <w:r w:rsidDel="00000000" w:rsidR="00000000" w:rsidRPr="00000000">
        <w:rPr>
          <w:rFonts w:ascii="Roboto" w:cs="Roboto" w:eastAsia="Roboto" w:hAnsi="Roboto"/>
          <w:color w:val="0c1a27"/>
          <w:rtl w:val="0"/>
        </w:rPr>
        <w:t xml:space="preserve">s real-time verification. Rules engine integration ensures </w:t>
      </w:r>
      <w:ins w:author="David Trimmer" w:id="32" w:date="2025-08-14T15:54:03Z">
        <w:r w:rsidDel="00000000" w:rsidR="00000000" w:rsidRPr="00000000">
          <w:rPr>
            <w:rFonts w:ascii="Roboto" w:cs="Roboto" w:eastAsia="Roboto" w:hAnsi="Roboto"/>
            <w:color w:val="0c1a27"/>
            <w:rtl w:val="0"/>
          </w:rPr>
          <w:t xml:space="preserve">all</w:t>
        </w:r>
      </w:ins>
      <w:del w:author="David Trimmer" w:id="32" w:date="2025-08-14T15:54:03Z">
        <w:r w:rsidDel="00000000" w:rsidR="00000000" w:rsidRPr="00000000">
          <w:rPr>
            <w:rFonts w:ascii="Roboto" w:cs="Roboto" w:eastAsia="Roboto" w:hAnsi="Roboto"/>
            <w:color w:val="0c1a27"/>
            <w:rtl w:val="0"/>
          </w:rPr>
          <w:delText xml:space="preserve">ALL</w:delText>
        </w:r>
      </w:del>
      <w:r w:rsidDel="00000000" w:rsidR="00000000" w:rsidRPr="00000000">
        <w:rPr>
          <w:rFonts w:ascii="Roboto" w:cs="Roboto" w:eastAsia="Roboto" w:hAnsi="Roboto"/>
          <w:color w:val="0c1a27"/>
          <w:rtl w:val="0"/>
        </w:rPr>
        <w:t xml:space="preserve"> relevant documents</w:t>
      </w:r>
      <w:ins w:author="David Trimmer" w:id="33" w:date="2025-08-14T15:54:07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including</w:t>
      </w:r>
      <w:commentRangeStart w:id="31"/>
      <w:r w:rsidDel="00000000" w:rsidR="00000000" w:rsidRPr="00000000">
        <w:rPr>
          <w:rFonts w:ascii="Roboto" w:cs="Roboto" w:eastAsia="Roboto" w:hAnsi="Roboto"/>
          <w:color w:val="0c1a27"/>
          <w:rtl w:val="0"/>
        </w:rPr>
        <w:t xml:space="preserve"> non-obvious connections (TANF-SNAP eligibility)</w:t>
      </w:r>
      <w:commentRangeEnd w:id="31"/>
      <w:r w:rsidDel="00000000" w:rsidR="00000000" w:rsidRPr="00000000">
        <w:commentReference w:id="31"/>
      </w:r>
      <w:r w:rsidDel="00000000" w:rsidR="00000000" w:rsidRPr="00000000">
        <w:rPr>
          <w:rFonts w:ascii="Roboto" w:cs="Roboto" w:eastAsia="Roboto" w:hAnsi="Roboto"/>
          <w:color w:val="0c1a27"/>
          <w:rtl w:val="0"/>
        </w:rPr>
        <w:t xml:space="preserve">. Track: document retrievals per partner, broken link reduction, </w:t>
      </w:r>
      <w:ins w:author="David Trimmer" w:id="34" w:date="2025-08-14T15:54:18Z">
        <w:r w:rsidDel="00000000" w:rsidR="00000000" w:rsidRPr="00000000">
          <w:rPr>
            <w:rFonts w:ascii="Roboto" w:cs="Roboto" w:eastAsia="Roboto" w:hAnsi="Roboto"/>
            <w:color w:val="0c1a27"/>
            <w:rtl w:val="0"/>
            <w:rPrChange w:author="David Trimmer" w:id="35" w:date="2025-08-14T15:54:18Z">
              <w:rPr>
                <w:rFonts w:ascii="Roboto" w:cs="Roboto" w:eastAsia="Roboto" w:hAnsi="Roboto"/>
                <w:color w:val="0c1a27"/>
              </w:rPr>
            </w:rPrChange>
          </w:rPr>
          <w:t xml:space="preserve">and </w:t>
        </w:r>
      </w:ins>
      <w:r w:rsidDel="00000000" w:rsidR="00000000" w:rsidRPr="00000000">
        <w:rPr>
          <w:rFonts w:ascii="Roboto" w:cs="Roboto" w:eastAsia="Roboto" w:hAnsi="Roboto"/>
          <w:color w:val="0c1a27"/>
          <w:rtl w:val="0"/>
        </w:rPr>
        <w:t xml:space="preserve">time to resolve eligibility questions. LLM accuracy improvement of </w:t>
      </w:r>
      <w:commentRangeStart w:id="32"/>
      <w:r w:rsidDel="00000000" w:rsidR="00000000" w:rsidRPr="00000000">
        <w:rPr>
          <w:rFonts w:ascii="Roboto" w:cs="Roboto" w:eastAsia="Roboto" w:hAnsi="Roboto"/>
          <w:color w:val="0c1a27"/>
          <w:rtl w:val="0"/>
        </w:rPr>
        <w:t xml:space="preserve">24pp</w:t>
      </w:r>
      <w:commentRangeEnd w:id="32"/>
      <w:r w:rsidDel="00000000" w:rsidR="00000000" w:rsidRPr="00000000">
        <w:commentReference w:id="32"/>
      </w:r>
      <w:r w:rsidDel="00000000" w:rsidR="00000000" w:rsidRPr="00000000">
        <w:rPr>
          <w:rFonts w:ascii="Roboto" w:cs="Roboto" w:eastAsia="Roboto" w:hAnsi="Roboto"/>
          <w:color w:val="0c1a27"/>
          <w:rtl w:val="0"/>
        </w:rPr>
        <w:t xml:space="preserve"> through test cases, including rules-as-code generation experiments (Beeck Center approach)</w:t>
      </w:r>
      <w:ins w:author="David Trimmer" w:id="36" w:date="2025-08-14T15:54:26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comparing AI performance with/without primary sources—expecting significant improvement </w:t>
      </w:r>
      <w:ins w:author="David Trimmer" w:id="37" w:date="2025-08-14T15:54:34Z">
        <w:r w:rsidDel="00000000" w:rsidR="00000000" w:rsidRPr="00000000">
          <w:rPr>
            <w:rFonts w:ascii="Roboto" w:cs="Roboto" w:eastAsia="Roboto" w:hAnsi="Roboto"/>
            <w:color w:val="0c1a27"/>
            <w:rtl w:val="0"/>
            <w:rPrChange w:author="David Trimmer" w:id="38" w:date="2025-08-14T15:54:34Z">
              <w:rPr>
                <w:rFonts w:ascii="Roboto" w:cs="Roboto" w:eastAsia="Roboto" w:hAnsi="Roboto"/>
                <w:color w:val="0c1a27"/>
              </w:rPr>
            </w:rPrChange>
          </w:rPr>
          <w:t xml:space="preserve">in </w:t>
        </w:r>
      </w:ins>
      <w:r w:rsidDel="00000000" w:rsidR="00000000" w:rsidRPr="00000000">
        <w:rPr>
          <w:rFonts w:ascii="Roboto" w:cs="Roboto" w:eastAsia="Roboto" w:hAnsi="Roboto"/>
          <w:color w:val="0c1a27"/>
          <w:rtl w:val="0"/>
        </w:rPr>
        <w:t xml:space="preserve">generating accurate PolicyEngine parameter files when LLMs reference actual statutes.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We track progress through automated dashboards, monthly partner surveys, and API analytics. We publish quarterly reports sharing findings publicly. Success means families never hear "we can't find that document" when applying for benefits.</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4pl0ojvcamnq" w:id="10"/>
      <w:bookmarkEnd w:id="10"/>
      <w:r w:rsidDel="00000000" w:rsidR="00000000" w:rsidRPr="00000000">
        <w:rPr>
          <w:rFonts w:ascii="Roboto" w:cs="Roboto" w:eastAsia="Roboto" w:hAnsi="Roboto"/>
          <w:b w:val="1"/>
          <w:color w:val="0c1a27"/>
          <w:sz w:val="34"/>
          <w:szCs w:val="34"/>
          <w:rtl w:val="0"/>
        </w:rPr>
        <w:t xml:space="preserve">Responsible Design and Use (250 words)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192/250</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We identify three key risks: privacy concerns, accuracy issues, and potential misuse. We address each proactively through technical and governance measures.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Privacy protection:</w:t>
      </w:r>
      <w:r w:rsidDel="00000000" w:rsidR="00000000" w:rsidRPr="00000000">
        <w:rPr>
          <w:rFonts w:ascii="Roboto" w:cs="Roboto" w:eastAsia="Roboto" w:hAnsi="Roboto"/>
          <w:color w:val="0c1a27"/>
          <w:rtl w:val="0"/>
        </w:rPr>
        <w:t xml:space="preserve"> We archive only publicly available documents, never personal data. We don't collect or store user information. All documents we preserve already exist publicly. We respect robots.txt restrictions and rate limits to avoid overloading government servers.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Accuracy safeguards:</w:t>
      </w:r>
      <w:r w:rsidDel="00000000" w:rsidR="00000000" w:rsidRPr="00000000">
        <w:rPr>
          <w:rFonts w:ascii="Roboto" w:cs="Roboto" w:eastAsia="Roboto" w:hAnsi="Roboto"/>
          <w:color w:val="0c1a27"/>
          <w:rtl w:val="0"/>
        </w:rPr>
        <w:t xml:space="preserve"> Humans review every document via </w:t>
      </w:r>
      <w:commentRangeStart w:id="33"/>
      <w:r w:rsidDel="00000000" w:rsidR="00000000" w:rsidRPr="00000000">
        <w:rPr>
          <w:rFonts w:ascii="Roboto" w:cs="Roboto" w:eastAsia="Roboto" w:hAnsi="Roboto"/>
          <w:color w:val="0c1a27"/>
          <w:rtl w:val="0"/>
        </w:rPr>
        <w:t xml:space="preserve">GitHub pull requests</w:t>
      </w:r>
      <w:commentRangeEnd w:id="33"/>
      <w:r w:rsidDel="00000000" w:rsidR="00000000" w:rsidRPr="00000000">
        <w:commentReference w:id="33"/>
      </w:r>
      <w:r w:rsidDel="00000000" w:rsidR="00000000" w:rsidRPr="00000000">
        <w:rPr>
          <w:rFonts w:ascii="Roboto" w:cs="Roboto" w:eastAsia="Roboto" w:hAnsi="Roboto"/>
          <w:color w:val="0c1a27"/>
          <w:rtl w:val="0"/>
        </w:rPr>
        <w:t xml:space="preserve"> before we include it. Version control tracks all changes. Community members report errors through GitHub issues. We maintain clear attribution and sourcing for every document. Regular audits verify continued accuracy.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Preventing misuse:</w:t>
      </w:r>
      <w:r w:rsidDel="00000000" w:rsidR="00000000" w:rsidRPr="00000000">
        <w:rPr>
          <w:rFonts w:ascii="Roboto" w:cs="Roboto" w:eastAsia="Roboto" w:hAnsi="Roboto"/>
          <w:color w:val="0c1a27"/>
          <w:rtl w:val="0"/>
        </w:rPr>
        <w:t xml:space="preserve"> </w:t>
      </w:r>
      <w:commentRangeStart w:id="34"/>
      <w:r w:rsidDel="00000000" w:rsidR="00000000" w:rsidRPr="00000000">
        <w:rPr>
          <w:rFonts w:ascii="Roboto" w:cs="Roboto" w:eastAsia="Roboto" w:hAnsi="Roboto"/>
          <w:color w:val="0c1a27"/>
          <w:rtl w:val="0"/>
        </w:rPr>
        <w:t xml:space="preserve">Clear terms of service prohibit using documents for fraud or misrepresentation. API rate limiting prevents abuse. We monitor usage patterns for </w:t>
      </w:r>
      <w:commentRangeStart w:id="35"/>
      <w:r w:rsidDel="00000000" w:rsidR="00000000" w:rsidRPr="00000000">
        <w:rPr>
          <w:rFonts w:ascii="Roboto" w:cs="Roboto" w:eastAsia="Roboto" w:hAnsi="Roboto"/>
          <w:color w:val="0c1a27"/>
          <w:rtl w:val="0"/>
        </w:rPr>
        <w:t xml:space="preserve">anomalies</w:t>
      </w:r>
      <w:commentRangeEnd w:id="35"/>
      <w:r w:rsidDel="00000000" w:rsidR="00000000" w:rsidRPr="00000000">
        <w:commentReference w:id="35"/>
      </w:r>
      <w:r w:rsidDel="00000000" w:rsidR="00000000" w:rsidRPr="00000000">
        <w:rPr>
          <w:rFonts w:ascii="Roboto" w:cs="Roboto" w:eastAsia="Roboto" w:hAnsi="Roboto"/>
          <w:color w:val="0c1a27"/>
          <w:rtl w:val="0"/>
        </w:rPr>
        <w:t xml:space="preserve">. Documents include clear</w:t>
      </w:r>
      <w:ins w:author="David Trimmer" w:id="39" w:date="2025-08-14T15:55:38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effective dates and jurisdiction markers to prevent confusion.</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Transparency measures:</w:t>
      </w:r>
      <w:r w:rsidDel="00000000" w:rsidR="00000000" w:rsidRPr="00000000">
        <w:rPr>
          <w:rFonts w:ascii="Roboto" w:cs="Roboto" w:eastAsia="Roboto" w:hAnsi="Roboto"/>
          <w:color w:val="0c1a27"/>
          <w:rtl w:val="0"/>
        </w:rPr>
        <w:t xml:space="preserve"> </w:t>
      </w:r>
      <w:commentRangeStart w:id="36"/>
      <w:r w:rsidDel="00000000" w:rsidR="00000000" w:rsidRPr="00000000">
        <w:rPr>
          <w:rFonts w:ascii="Roboto" w:cs="Roboto" w:eastAsia="Roboto" w:hAnsi="Roboto"/>
          <w:color w:val="0c1a27"/>
          <w:rtl w:val="0"/>
        </w:rPr>
        <w:t xml:space="preserve">All crawler code</w:t>
      </w:r>
      <w:commentRangeEnd w:id="36"/>
      <w:r w:rsidDel="00000000" w:rsidR="00000000" w:rsidRPr="00000000">
        <w:commentReference w:id="36"/>
      </w:r>
      <w:r w:rsidDel="00000000" w:rsidR="00000000" w:rsidRPr="00000000">
        <w:rPr>
          <w:rFonts w:ascii="Roboto" w:cs="Roboto" w:eastAsia="Roboto" w:hAnsi="Roboto"/>
          <w:color w:val="0c1a27"/>
          <w:rtl w:val="0"/>
        </w:rPr>
        <w:t xml:space="preserve"> is open-source for inspection. Document selection criteria are publicly documented. Coverage gaps are clearly marked. We publish regular transparency reports on what we're archiving and why. An advisory board</w:t>
      </w:r>
      <w:ins w:author="David Trimmer" w:id="40" w:date="2025-08-14T15:56:21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including legal experts and benefits advocates</w:t>
      </w:r>
      <w:ins w:author="David Trimmer" w:id="41" w:date="2025-08-14T15:56:23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provides oversight. These measures ensure the Policy Library serves its intended purpose: helping families access benefits, not enabling harm.</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klnh158qfmz7" w:id="11"/>
      <w:bookmarkEnd w:id="11"/>
      <w:r w:rsidDel="00000000" w:rsidR="00000000" w:rsidRPr="00000000">
        <w:rPr>
          <w:rFonts w:ascii="Roboto" w:cs="Roboto" w:eastAsia="Roboto" w:hAnsi="Roboto"/>
          <w:b w:val="1"/>
          <w:color w:val="0c1a27"/>
          <w:sz w:val="34"/>
          <w:szCs w:val="34"/>
          <w:rtl w:val="0"/>
        </w:rPr>
        <w:t xml:space="preserve">Adoption and </w:t>
      </w:r>
      <w:commentRangeStart w:id="37"/>
      <w:r w:rsidDel="00000000" w:rsidR="00000000" w:rsidRPr="00000000">
        <w:rPr>
          <w:rFonts w:ascii="Roboto" w:cs="Roboto" w:eastAsia="Roboto" w:hAnsi="Roboto"/>
          <w:b w:val="1"/>
          <w:color w:val="0c1a27"/>
          <w:sz w:val="34"/>
          <w:szCs w:val="34"/>
          <w:rtl w:val="0"/>
        </w:rPr>
        <w:t xml:space="preserve">Path to Scale (250 words)</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238/250</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commentRangeStart w:id="38"/>
      <w:r w:rsidDel="00000000" w:rsidR="00000000" w:rsidRPr="00000000">
        <w:rPr>
          <w:rFonts w:ascii="Roboto" w:cs="Roboto" w:eastAsia="Roboto" w:hAnsi="Roboto"/>
          <w:color w:val="0c1a27"/>
          <w:rtl w:val="0"/>
        </w:rPr>
        <w:t xml:space="preserve">Implementation builds on existing relationships.</w:t>
      </w:r>
      <w:commentRangeEnd w:id="38"/>
      <w:r w:rsidDel="00000000" w:rsidR="00000000" w:rsidRPr="00000000">
        <w:commentReference w:id="38"/>
      </w:r>
      <w:r w:rsidDel="00000000" w:rsidR="00000000" w:rsidRPr="00000000">
        <w:rPr>
          <w:rFonts w:ascii="Roboto" w:cs="Roboto" w:eastAsia="Roboto" w:hAnsi="Roboto"/>
          <w:color w:val="0c1a27"/>
          <w:rtl w:val="0"/>
        </w:rPr>
        <w:t xml:space="preserve"> MyFriendBen already uses our API for 3,500+ monthly benefit calculations across Colorado</w:t>
      </w:r>
      <w:commentRangeStart w:id="39"/>
      <w:r w:rsidDel="00000000" w:rsidR="00000000" w:rsidRPr="00000000">
        <w:rPr>
          <w:rFonts w:ascii="Roboto" w:cs="Roboto" w:eastAsia="Roboto" w:hAnsi="Roboto"/>
          <w:color w:val="0c1a27"/>
          <w:rtl w:val="0"/>
        </w:rPr>
        <w:t xml:space="preserve">—</w:t>
      </w:r>
      <w:commentRangeEnd w:id="39"/>
      <w:r w:rsidDel="00000000" w:rsidR="00000000" w:rsidRPr="00000000">
        <w:commentReference w:id="39"/>
      </w:r>
      <w:r w:rsidDel="00000000" w:rsidR="00000000" w:rsidRPr="00000000">
        <w:rPr>
          <w:rFonts w:ascii="Roboto" w:cs="Roboto" w:eastAsia="Roboto" w:hAnsi="Roboto"/>
          <w:color w:val="0c1a27"/>
          <w:rtl w:val="0"/>
        </w:rPr>
        <w:t xml:space="preserve">we'll add document display to these existing requests, showing users the actual regulations behind their results. Benefit Navigator, deployed with LA County caseworkers and expanding to Riverside County, will enhance their current PolicyEngine integration with primary-source verification during eligibility determinations. Deep integration pilots include technical integration and deployment support.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Government partnership strategy leverages existing relationships. </w:t>
      </w:r>
      <w:ins w:author="David Trimmer" w:id="42" w:date="2025-08-14T15:57:29Z">
        <w:r w:rsidDel="00000000" w:rsidR="00000000" w:rsidRPr="00000000">
          <w:rPr>
            <w:rFonts w:ascii="Roboto" w:cs="Roboto" w:eastAsia="Roboto" w:hAnsi="Roboto"/>
            <w:color w:val="0c1a27"/>
            <w:rtl w:val="0"/>
            <w:rPrChange w:author="David Trimmer" w:id="43" w:date="2025-08-14T15:57:29Z">
              <w:rPr>
                <w:rFonts w:ascii="Roboto" w:cs="Roboto" w:eastAsia="Roboto" w:hAnsi="Roboto"/>
                <w:color w:val="0c1a27"/>
              </w:rPr>
            </w:rPrChange>
          </w:rPr>
          <w:t xml:space="preserve">The </w:t>
        </w:r>
      </w:ins>
      <w:r w:rsidDel="00000000" w:rsidR="00000000" w:rsidRPr="00000000">
        <w:rPr>
          <w:rFonts w:ascii="Roboto" w:cs="Roboto" w:eastAsia="Roboto" w:hAnsi="Roboto"/>
          <w:color w:val="0c1a27"/>
          <w:rtl w:val="0"/>
        </w:rPr>
        <w:t xml:space="preserve">Federal Reserve Bank of Atlanta has committed to collaboration through </w:t>
      </w:r>
      <w:ins w:author="David Trimmer" w:id="44" w:date="2025-08-14T15:57:35Z">
        <w:r w:rsidDel="00000000" w:rsidR="00000000" w:rsidRPr="00000000">
          <w:rPr>
            <w:rFonts w:ascii="Roboto" w:cs="Roboto" w:eastAsia="Roboto" w:hAnsi="Roboto"/>
            <w:color w:val="0c1a27"/>
            <w:rtl w:val="0"/>
            <w:rPrChange w:author="David Trimmer" w:id="45" w:date="2025-08-14T15:57:35Z">
              <w:rPr>
                <w:rFonts w:ascii="Roboto" w:cs="Roboto" w:eastAsia="Roboto" w:hAnsi="Roboto"/>
                <w:color w:val="0c1a27"/>
              </w:rPr>
            </w:rPrChange>
          </w:rPr>
          <w:t xml:space="preserve">its</w:t>
        </w:r>
      </w:ins>
      <w:del w:author="David Trimmer" w:id="44" w:date="2025-08-14T15:57:35Z">
        <w:r w:rsidDel="00000000" w:rsidR="00000000" w:rsidRPr="00000000">
          <w:rPr>
            <w:rFonts w:ascii="Roboto" w:cs="Roboto" w:eastAsia="Roboto" w:hAnsi="Roboto"/>
            <w:color w:val="0c1a27"/>
            <w:rtl w:val="0"/>
            <w:rPrChange w:author="David Trimmer" w:id="45" w:date="2025-08-14T15:57:35Z">
              <w:rPr>
                <w:rFonts w:ascii="Roboto" w:cs="Roboto" w:eastAsia="Roboto" w:hAnsi="Roboto"/>
                <w:color w:val="0c1a27"/>
              </w:rPr>
            </w:rPrChange>
          </w:rPr>
          <w:delText xml:space="preserve">their</w:delText>
        </w:r>
      </w:del>
      <w:r w:rsidDel="00000000" w:rsidR="00000000" w:rsidRPr="00000000">
        <w:rPr>
          <w:rFonts w:ascii="Roboto" w:cs="Roboto" w:eastAsia="Roboto" w:hAnsi="Roboto"/>
          <w:color w:val="0c1a27"/>
          <w:rtl w:val="0"/>
        </w:rPr>
        <w:t xml:space="preserve"> Policy Rules Database. </w:t>
      </w:r>
      <w:commentRangeStart w:id="40"/>
      <w:r w:rsidDel="00000000" w:rsidR="00000000" w:rsidRPr="00000000">
        <w:rPr>
          <w:rFonts w:ascii="Roboto" w:cs="Roboto" w:eastAsia="Roboto" w:hAnsi="Roboto"/>
          <w:color w:val="0c1a27"/>
          <w:rtl w:val="0"/>
        </w:rPr>
        <w:t xml:space="preserve">North Carolina and California agencies expressed interest following our pilot success. </w:t>
      </w:r>
      <w:commentRangeEnd w:id="40"/>
      <w:r w:rsidDel="00000000" w:rsidR="00000000" w:rsidRPr="00000000">
        <w:commentReference w:id="40"/>
      </w:r>
      <w:r w:rsidDel="00000000" w:rsidR="00000000" w:rsidRPr="00000000">
        <w:rPr>
          <w:rFonts w:ascii="Roboto" w:cs="Roboto" w:eastAsia="Roboto" w:hAnsi="Roboto"/>
          <w:color w:val="0c1a27"/>
          <w:rtl w:val="0"/>
        </w:rPr>
        <w:t xml:space="preserve">We'll formalize partnerships through MOUs</w:t>
      </w:r>
      <w:ins w:author="David Trimmer" w:id="46" w:date="2025-08-14T15:57:40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establishing data sharing agreements and technical integration plans.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Community organization adoption follows a tiered approach. Tier 1: Direct integration partners (MyFriendBen, Benefit Navigator) who embed our API. Tier 2: Benefits navigators accessing through </w:t>
      </w:r>
      <w:ins w:author="David Trimmer" w:id="47" w:date="2025-08-14T15:57:48Z">
        <w:r w:rsidDel="00000000" w:rsidR="00000000" w:rsidRPr="00000000">
          <w:rPr>
            <w:rFonts w:ascii="Roboto" w:cs="Roboto" w:eastAsia="Roboto" w:hAnsi="Roboto"/>
            <w:color w:val="0c1a27"/>
            <w:rtl w:val="0"/>
            <w:rPrChange w:author="David Trimmer" w:id="48" w:date="2025-08-14T15:57:48Z">
              <w:rPr>
                <w:rFonts w:ascii="Roboto" w:cs="Roboto" w:eastAsia="Roboto" w:hAnsi="Roboto"/>
                <w:color w:val="0c1a27"/>
              </w:rPr>
            </w:rPrChange>
          </w:rPr>
          <w:t xml:space="preserve">the </w:t>
        </w:r>
      </w:ins>
      <w:r w:rsidDel="00000000" w:rsidR="00000000" w:rsidRPr="00000000">
        <w:rPr>
          <w:rFonts w:ascii="Roboto" w:cs="Roboto" w:eastAsia="Roboto" w:hAnsi="Roboto"/>
          <w:color w:val="0c1a27"/>
          <w:rtl w:val="0"/>
        </w:rPr>
        <w:t xml:space="preserve">web interface. Tier 3: Researchers and advocates using public data. Each tier has tailored onboarding, documentation, and support.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Sustainability comes through diversified support. </w:t>
      </w:r>
      <w:commentRangeStart w:id="41"/>
      <w:r w:rsidDel="00000000" w:rsidR="00000000" w:rsidRPr="00000000">
        <w:rPr>
          <w:rFonts w:ascii="Roboto" w:cs="Roboto" w:eastAsia="Roboto" w:hAnsi="Roboto"/>
          <w:color w:val="0c1a27"/>
          <w:rtl w:val="0"/>
        </w:rPr>
        <w:t xml:space="preserve">Enterprise API subscriptions from large platforms generate recurring revenue. Government contracts for official preservation services provide stable funding.</w:t>
      </w:r>
      <w:commentRangeEnd w:id="41"/>
      <w:r w:rsidDel="00000000" w:rsidR="00000000" w:rsidRPr="00000000">
        <w:commentReference w:id="41"/>
      </w:r>
      <w:r w:rsidDel="00000000" w:rsidR="00000000" w:rsidRPr="00000000">
        <w:rPr>
          <w:rFonts w:ascii="Roboto" w:cs="Roboto" w:eastAsia="Roboto" w:hAnsi="Roboto"/>
          <w:color w:val="0c1a27"/>
          <w:rtl w:val="0"/>
        </w:rPr>
        <w:t xml:space="preserve"> Foundation support maintains free access for nonprofits. </w:t>
      </w:r>
      <w:ins w:author="David Trimmer" w:id="49" w:date="2025-08-14T15:57:56Z">
        <w:r w:rsidDel="00000000" w:rsidR="00000000" w:rsidRPr="00000000">
          <w:rPr>
            <w:rFonts w:ascii="Roboto" w:cs="Roboto" w:eastAsia="Roboto" w:hAnsi="Roboto"/>
            <w:color w:val="0c1a27"/>
            <w:rtl w:val="0"/>
            <w:rPrChange w:author="David Trimmer" w:id="50" w:date="2025-08-14T15:57:56Z">
              <w:rPr>
                <w:rFonts w:ascii="Roboto" w:cs="Roboto" w:eastAsia="Roboto" w:hAnsi="Roboto"/>
                <w:color w:val="0c1a27"/>
              </w:rPr>
            </w:rPrChange>
          </w:rPr>
          <w:t xml:space="preserve">An open-source</w:t>
        </w:r>
      </w:ins>
      <w:del w:author="David Trimmer" w:id="49" w:date="2025-08-14T15:57:56Z">
        <w:r w:rsidDel="00000000" w:rsidR="00000000" w:rsidRPr="00000000">
          <w:rPr>
            <w:rFonts w:ascii="Roboto" w:cs="Roboto" w:eastAsia="Roboto" w:hAnsi="Roboto"/>
            <w:color w:val="0c1a27"/>
            <w:rtl w:val="0"/>
            <w:rPrChange w:author="David Trimmer" w:id="50" w:date="2025-08-14T15:57:56Z">
              <w:rPr>
                <w:rFonts w:ascii="Roboto" w:cs="Roboto" w:eastAsia="Roboto" w:hAnsi="Roboto"/>
                <w:color w:val="0c1a27"/>
              </w:rPr>
            </w:rPrChange>
          </w:rPr>
          <w:delText xml:space="preserve">Open-source</w:delText>
        </w:r>
      </w:del>
      <w:r w:rsidDel="00000000" w:rsidR="00000000" w:rsidRPr="00000000">
        <w:rPr>
          <w:rFonts w:ascii="Roboto" w:cs="Roboto" w:eastAsia="Roboto" w:hAnsi="Roboto"/>
          <w:color w:val="0c1a27"/>
          <w:rtl w:val="0"/>
        </w:rPr>
        <w:t xml:space="preserve"> model enables community contributions</w:t>
      </w:r>
      <w:ins w:author="David Trimmer" w:id="51" w:date="2025-08-14T15:58:03Z">
        <w:r w:rsidDel="00000000" w:rsidR="00000000" w:rsidRPr="00000000">
          <w:rPr>
            <w:rFonts w:ascii="Roboto" w:cs="Roboto" w:eastAsia="Roboto" w:hAnsi="Roboto"/>
            <w:color w:val="0c1a27"/>
            <w:rtl w:val="0"/>
          </w:rPr>
          <w:t xml:space="preserve"> while</w:t>
        </w:r>
      </w:ins>
      <w:r w:rsidDel="00000000" w:rsidR="00000000" w:rsidRPr="00000000">
        <w:rPr>
          <w:rFonts w:ascii="Roboto" w:cs="Roboto" w:eastAsia="Roboto" w:hAnsi="Roboto"/>
          <w:color w:val="0c1a27"/>
          <w:rtl w:val="0"/>
        </w:rPr>
        <w:t xml:space="preserve"> reducing costs.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Scalability is built into </w:t>
      </w:r>
      <w:ins w:author="David Trimmer" w:id="52" w:date="2025-08-14T15:58:25Z">
        <w:r w:rsidDel="00000000" w:rsidR="00000000" w:rsidRPr="00000000">
          <w:rPr>
            <w:rFonts w:ascii="Roboto" w:cs="Roboto" w:eastAsia="Roboto" w:hAnsi="Roboto"/>
            <w:color w:val="0c1a27"/>
            <w:rtl w:val="0"/>
            <w:rPrChange w:author="David Trimmer" w:id="53" w:date="2025-08-14T15:58:25Z">
              <w:rPr>
                <w:rFonts w:ascii="Roboto" w:cs="Roboto" w:eastAsia="Roboto" w:hAnsi="Roboto"/>
                <w:color w:val="0c1a27"/>
              </w:rPr>
            </w:rPrChange>
          </w:rPr>
          <w:t xml:space="preserve">the </w:t>
        </w:r>
      </w:ins>
      <w:r w:rsidDel="00000000" w:rsidR="00000000" w:rsidRPr="00000000">
        <w:rPr>
          <w:rFonts w:ascii="Roboto" w:cs="Roboto" w:eastAsia="Roboto" w:hAnsi="Roboto"/>
          <w:color w:val="0c1a27"/>
          <w:rtl w:val="0"/>
        </w:rPr>
        <w:t xml:space="preserve">architecture. Cloud infrastructure handles growth automatically. Crawler architecture is jurisdiction-agnostic</w:t>
      </w:r>
      <w:ins w:author="David Trimmer" w:id="54" w:date="2025-08-14T15:58:37Z">
        <w:r w:rsidDel="00000000" w:rsidR="00000000" w:rsidRPr="00000000">
          <w:rPr>
            <w:rFonts w:ascii="Roboto" w:cs="Roboto" w:eastAsia="Roboto" w:hAnsi="Roboto"/>
            <w:color w:val="0c1a27"/>
            <w:rtl w:val="0"/>
          </w:rPr>
          <w:t xml:space="preserve">;</w:t>
        </w:r>
      </w:ins>
      <w:del w:author="David Trimmer" w:id="54" w:date="2025-08-14T15:58:37Z">
        <w:r w:rsidDel="00000000" w:rsidR="00000000" w:rsidRPr="00000000">
          <w:rPr>
            <w:rFonts w:ascii="Roboto" w:cs="Roboto" w:eastAsia="Roboto" w:hAnsi="Roboto"/>
            <w:color w:val="0c1a27"/>
            <w:rtl w:val="0"/>
          </w:rPr>
          <w:delText xml:space="preserve">,</w:delText>
        </w:r>
      </w:del>
      <w:r w:rsidDel="00000000" w:rsidR="00000000" w:rsidRPr="00000000">
        <w:rPr>
          <w:rFonts w:ascii="Roboto" w:cs="Roboto" w:eastAsia="Roboto" w:hAnsi="Roboto"/>
          <w:color w:val="0c1a27"/>
          <w:rtl w:val="0"/>
        </w:rPr>
        <w:t xml:space="preserve"> adding new states requires configuration</w:t>
      </w:r>
      <w:ins w:author="David Trimmer" w:id="55" w:date="2025-08-14T15:58:40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not code. Community contributors can add coverage through pull requests. By Month 24, we'll cover all 50 states plus federal programs, becoming essential infrastructure for America's safety net.</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dadys8kb4bzf" w:id="12"/>
      <w:bookmarkEnd w:id="12"/>
      <w:r w:rsidDel="00000000" w:rsidR="00000000" w:rsidRPr="00000000">
        <w:rPr>
          <w:rFonts w:ascii="Roboto" w:cs="Roboto" w:eastAsia="Roboto" w:hAnsi="Roboto"/>
          <w:b w:val="1"/>
          <w:color w:val="0c1a27"/>
          <w:sz w:val="34"/>
          <w:szCs w:val="34"/>
          <w:rtl w:val="0"/>
        </w:rPr>
        <w:t xml:space="preserve">Dissemination &amp; Learning (250 words)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167/250</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Knowledge sharing maximizes impact across the benefits ecosystem.</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Open-source code:</w:t>
      </w:r>
      <w:r w:rsidDel="00000000" w:rsidR="00000000" w:rsidRPr="00000000">
        <w:rPr>
          <w:rFonts w:ascii="Roboto" w:cs="Roboto" w:eastAsia="Roboto" w:hAnsi="Roboto"/>
          <w:color w:val="0c1a27"/>
          <w:rtl w:val="0"/>
        </w:rPr>
        <w:t xml:space="preserve"> All PolicyEngine code—rules engine, API, web app, document library—on GitHub under </w:t>
      </w:r>
      <w:commentRangeStart w:id="42"/>
      <w:r w:rsidDel="00000000" w:rsidR="00000000" w:rsidRPr="00000000">
        <w:rPr>
          <w:rFonts w:ascii="Roboto" w:cs="Roboto" w:eastAsia="Roboto" w:hAnsi="Roboto"/>
          <w:color w:val="0c1a27"/>
          <w:rtl w:val="0"/>
        </w:rPr>
        <w:t xml:space="preserve">MIT</w:t>
      </w:r>
      <w:commentRangeEnd w:id="42"/>
      <w:r w:rsidDel="00000000" w:rsidR="00000000" w:rsidRPr="00000000">
        <w:commentReference w:id="42"/>
      </w:r>
      <w:r w:rsidDel="00000000" w:rsidR="00000000" w:rsidRPr="00000000">
        <w:rPr>
          <w:rFonts w:ascii="Roboto" w:cs="Roboto" w:eastAsia="Roboto" w:hAnsi="Roboto"/>
          <w:color w:val="0c1a27"/>
          <w:rtl w:val="0"/>
        </w:rPr>
        <w:t xml:space="preserve"> license with 100+ contributors. Integration libraries (Python, JavaScript, </w:t>
      </w:r>
      <w:commentRangeStart w:id="43"/>
      <w:commentRangeStart w:id="44"/>
      <w:r w:rsidDel="00000000" w:rsidR="00000000" w:rsidRPr="00000000">
        <w:rPr>
          <w:rFonts w:ascii="Roboto" w:cs="Roboto" w:eastAsia="Roboto" w:hAnsi="Roboto"/>
          <w:color w:val="0c1a27"/>
          <w:rtl w:val="0"/>
        </w:rPr>
        <w:t xml:space="preserve">R</w:t>
      </w:r>
      <w:commentRangeEnd w:id="43"/>
      <w:r w:rsidDel="00000000" w:rsidR="00000000" w:rsidRPr="00000000">
        <w:commentReference w:id="43"/>
      </w:r>
      <w:commentRangeEnd w:id="44"/>
      <w:r w:rsidDel="00000000" w:rsidR="00000000" w:rsidRPr="00000000">
        <w:commentReference w:id="44"/>
      </w:r>
      <w:r w:rsidDel="00000000" w:rsidR="00000000" w:rsidRPr="00000000">
        <w:rPr>
          <w:rFonts w:ascii="Roboto" w:cs="Roboto" w:eastAsia="Roboto" w:hAnsi="Roboto"/>
          <w:color w:val="0c1a27"/>
          <w:rtl w:val="0"/>
        </w:rPr>
        <w:t xml:space="preserve">). Example implementations. Community contributes improvements, adds jurisdictions.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Public data access:</w:t>
      </w:r>
      <w:r w:rsidDel="00000000" w:rsidR="00000000" w:rsidRPr="00000000">
        <w:rPr>
          <w:rFonts w:ascii="Roboto" w:cs="Roboto" w:eastAsia="Roboto" w:hAnsi="Roboto"/>
          <w:color w:val="0c1a27"/>
          <w:rtl w:val="0"/>
        </w:rPr>
        <w:t xml:space="preserve"> Document corpus via API with free tier. Bulk exports for researchers. Public dashboards showing coverage. Weekly Internet Archive dumps for preservation.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Learning dissemination:</w:t>
      </w:r>
      <w:r w:rsidDel="00000000" w:rsidR="00000000" w:rsidRPr="00000000">
        <w:rPr>
          <w:rFonts w:ascii="Roboto" w:cs="Roboto" w:eastAsia="Roboto" w:hAnsi="Roboto"/>
          <w:color w:val="0c1a27"/>
          <w:rtl w:val="0"/>
        </w:rPr>
        <w:t xml:space="preserve"> Quarterly reports on policy patterns, preservation challenges, </w:t>
      </w:r>
      <w:ins w:author="David Trimmer" w:id="56" w:date="2025-08-14T15:58:57Z">
        <w:r w:rsidDel="00000000" w:rsidR="00000000" w:rsidRPr="00000000">
          <w:rPr>
            <w:rFonts w:ascii="Roboto" w:cs="Roboto" w:eastAsia="Roboto" w:hAnsi="Roboto"/>
            <w:color w:val="0c1a27"/>
            <w:rtl w:val="0"/>
            <w:rPrChange w:author="David Trimmer" w:id="57" w:date="2025-08-14T15:58:57Z">
              <w:rPr>
                <w:rFonts w:ascii="Roboto" w:cs="Roboto" w:eastAsia="Roboto" w:hAnsi="Roboto"/>
                <w:color w:val="0c1a27"/>
              </w:rPr>
            </w:rPrChange>
          </w:rPr>
          <w:t xml:space="preserve">and </w:t>
        </w:r>
      </w:ins>
      <w:r w:rsidDel="00000000" w:rsidR="00000000" w:rsidRPr="00000000">
        <w:rPr>
          <w:rFonts w:ascii="Roboto" w:cs="Roboto" w:eastAsia="Roboto" w:hAnsi="Roboto"/>
          <w:color w:val="0c1a27"/>
          <w:rtl w:val="0"/>
        </w:rPr>
        <w:t xml:space="preserve">adoption metrics. LLM benchmark results showing accuracy improvements (baseline, with documents, with tools, full stack), including rules-as-code generation experiments demonstrating how primary sources enable accurate PolicyEngine parameter generation—extending Beeck Center's work. Academic papers on AI-powered benefits navigation. Conference presentations at Code for America Summit, </w:t>
      </w:r>
      <w:commentRangeStart w:id="45"/>
      <w:r w:rsidDel="00000000" w:rsidR="00000000" w:rsidRPr="00000000">
        <w:rPr>
          <w:rFonts w:ascii="Roboto" w:cs="Roboto" w:eastAsia="Roboto" w:hAnsi="Roboto"/>
          <w:color w:val="0c1a27"/>
          <w:rtl w:val="0"/>
        </w:rPr>
        <w:t xml:space="preserve">Benefits Data Trust</w:t>
      </w:r>
      <w:commentRangeEnd w:id="45"/>
      <w:r w:rsidDel="00000000" w:rsidR="00000000" w:rsidRPr="00000000">
        <w:commentReference w:id="45"/>
      </w:r>
      <w:r w:rsidDel="00000000" w:rsidR="00000000" w:rsidRPr="00000000">
        <w:rPr>
          <w:rFonts w:ascii="Roboto" w:cs="Roboto" w:eastAsia="Roboto" w:hAnsi="Roboto"/>
          <w:color w:val="0c1a27"/>
          <w:rtl w:val="0"/>
        </w:rPr>
        <w:t xml:space="preserve"> convening. Webinars for navigators and developers.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Community engagement:</w:t>
      </w:r>
      <w:r w:rsidDel="00000000" w:rsidR="00000000" w:rsidRPr="00000000">
        <w:rPr>
          <w:rFonts w:ascii="Roboto" w:cs="Roboto" w:eastAsia="Roboto" w:hAnsi="Roboto"/>
          <w:color w:val="0c1a27"/>
          <w:rtl w:val="0"/>
        </w:rPr>
        <w:t xml:space="preserve"> Monthly calls for feedback. GitHub discussions for requests. Newsletter with updates. Documentation wiki.</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Partnership sharing:</w:t>
      </w:r>
      <w:r w:rsidDel="00000000" w:rsidR="00000000" w:rsidRPr="00000000">
        <w:rPr>
          <w:rFonts w:ascii="Roboto" w:cs="Roboto" w:eastAsia="Roboto" w:hAnsi="Roboto"/>
          <w:color w:val="0c1a27"/>
          <w:rtl w:val="0"/>
        </w:rPr>
        <w:t xml:space="preserve"> Case studies with MyFriendBen and Benefit Navigator. Research collaborations with Better Government Lab. Documentation of Atlanta Fed and GCO pilot learnings. Comprehensive dissemination ensures ecosystem-wide benefits.</w:t>
      </w:r>
    </w:p>
    <w:p w:rsidR="00000000" w:rsidDel="00000000" w:rsidP="00000000" w:rsidRDefault="00000000" w:rsidRPr="00000000" w14:paraId="0000003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264" w:lineRule="auto"/>
        <w:rPr>
          <w:rFonts w:ascii="Roboto" w:cs="Roboto" w:eastAsia="Roboto" w:hAnsi="Roboto"/>
          <w:b w:val="1"/>
          <w:color w:val="0c1a27"/>
          <w:sz w:val="64"/>
          <w:szCs w:val="64"/>
          <w:rPrChange w:author="Benjamin Ogorek" w:id="58" w:date="2025-08-14T16:28:43Z">
            <w:rPr>
              <w:rFonts w:ascii="Roboto" w:cs="Roboto" w:eastAsia="Roboto" w:hAnsi="Roboto"/>
              <w:b w:val="1"/>
              <w:color w:val="0c1a27"/>
              <w:sz w:val="147"/>
              <w:szCs w:val="147"/>
            </w:rPr>
          </w:rPrChange>
        </w:rPr>
      </w:pPr>
      <w:bookmarkStart w:colFirst="0" w:colLast="0" w:name="_8834grb7xztu" w:id="13"/>
      <w:bookmarkEnd w:id="13"/>
      <w:r w:rsidDel="00000000" w:rsidR="00000000" w:rsidRPr="00000000">
        <w:rPr>
          <w:rFonts w:ascii="Roboto" w:cs="Roboto" w:eastAsia="Roboto" w:hAnsi="Roboto"/>
          <w:b w:val="1"/>
          <w:color w:val="0c1a27"/>
          <w:sz w:val="64"/>
          <w:szCs w:val="64"/>
          <w:rtl w:val="0"/>
          <w:rPrChange w:author="Benjamin Ogorek" w:id="58" w:date="2025-08-14T16:28:43Z">
            <w:rPr>
              <w:rFonts w:ascii="Roboto" w:cs="Roboto" w:eastAsia="Roboto" w:hAnsi="Roboto"/>
              <w:b w:val="1"/>
              <w:color w:val="0c1a27"/>
              <w:sz w:val="147"/>
              <w:szCs w:val="147"/>
            </w:rPr>
          </w:rPrChange>
        </w:rPr>
        <w:t xml:space="preserve">Section 3: Technical &amp; Practical Feasibility</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usn5zvlf3ntc" w:id="14"/>
      <w:bookmarkEnd w:id="14"/>
      <w:r w:rsidDel="00000000" w:rsidR="00000000" w:rsidRPr="00000000">
        <w:rPr>
          <w:rFonts w:ascii="Roboto" w:cs="Roboto" w:eastAsia="Roboto" w:hAnsi="Roboto"/>
          <w:b w:val="1"/>
          <w:color w:val="0c1a27"/>
          <w:sz w:val="34"/>
          <w:szCs w:val="34"/>
          <w:rtl w:val="0"/>
        </w:rPr>
        <w:t xml:space="preserve">Solution Description (250 words)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198/250</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AI crawlers understand government websites like human researchers. Claude/GPT-5 navigate complex sites, identify documents, </w:t>
      </w:r>
      <w:ins w:author="David Trimmer" w:id="59" w:date="2025-08-14T15:59:32Z">
        <w:r w:rsidDel="00000000" w:rsidR="00000000" w:rsidRPr="00000000">
          <w:rPr>
            <w:rFonts w:ascii="Roboto" w:cs="Roboto" w:eastAsia="Roboto" w:hAnsi="Roboto"/>
            <w:color w:val="0c1a27"/>
            <w:rtl w:val="0"/>
            <w:rPrChange w:author="David Trimmer" w:id="60" w:date="2025-08-14T15:59:32Z">
              <w:rPr>
                <w:rFonts w:ascii="Roboto" w:cs="Roboto" w:eastAsia="Roboto" w:hAnsi="Roboto"/>
                <w:color w:val="0c1a27"/>
              </w:rPr>
            </w:rPrChange>
          </w:rPr>
          <w:t xml:space="preserve">and </w:t>
        </w:r>
      </w:ins>
      <w:r w:rsidDel="00000000" w:rsidR="00000000" w:rsidRPr="00000000">
        <w:rPr>
          <w:rFonts w:ascii="Roboto" w:cs="Roboto" w:eastAsia="Roboto" w:hAnsi="Roboto"/>
          <w:color w:val="0c1a27"/>
          <w:rtl w:val="0"/>
        </w:rPr>
        <w:t xml:space="preserve">understand relationships between statutes, regulations, </w:t>
      </w:r>
      <w:ins w:author="David Trimmer" w:id="61" w:date="2025-08-14T15:59:34Z">
        <w:r w:rsidDel="00000000" w:rsidR="00000000" w:rsidRPr="00000000">
          <w:rPr>
            <w:rFonts w:ascii="Roboto" w:cs="Roboto" w:eastAsia="Roboto" w:hAnsi="Roboto"/>
            <w:color w:val="0c1a27"/>
            <w:rtl w:val="0"/>
            <w:rPrChange w:author="David Trimmer" w:id="62" w:date="2025-08-14T15:59:34Z">
              <w:rPr>
                <w:rFonts w:ascii="Roboto" w:cs="Roboto" w:eastAsia="Roboto" w:hAnsi="Roboto"/>
                <w:color w:val="0c1a27"/>
              </w:rPr>
            </w:rPrChange>
          </w:rPr>
          <w:t xml:space="preserve">and </w:t>
        </w:r>
      </w:ins>
      <w:r w:rsidDel="00000000" w:rsidR="00000000" w:rsidRPr="00000000">
        <w:rPr>
          <w:rFonts w:ascii="Roboto" w:cs="Roboto" w:eastAsia="Roboto" w:hAnsi="Roboto"/>
          <w:color w:val="0c1a27"/>
          <w:rtl w:val="0"/>
        </w:rPr>
        <w:t xml:space="preserve">forms.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commentRangeStart w:id="46"/>
      <w:commentRangeStart w:id="47"/>
      <w:commentRangeStart w:id="48"/>
      <w:commentRangeStart w:id="49"/>
      <w:r w:rsidDel="00000000" w:rsidR="00000000" w:rsidRPr="00000000">
        <w:rPr>
          <w:rFonts w:ascii="Roboto" w:cs="Roboto" w:eastAsia="Roboto" w:hAnsi="Roboto"/>
          <w:b w:val="1"/>
          <w:color w:val="0c1a27"/>
          <w:rtl w:val="0"/>
        </w:rPr>
        <w:t xml:space="preserve">AI techniques:</w:t>
      </w:r>
      <w:r w:rsidDel="00000000" w:rsidR="00000000" w:rsidRPr="00000000">
        <w:rPr>
          <w:rFonts w:ascii="Roboto" w:cs="Roboto" w:eastAsia="Roboto" w:hAnsi="Roboto"/>
          <w:color w:val="0c1a27"/>
          <w:rtl w:val="0"/>
        </w:rPr>
        <w:t xml:space="preserve"> LLMs power intelligent crawling. Embedding models enable semantic search. NLP for classification and change detection. LLM benchmark using PolicyEngine-US across 10,000+ household scenarios. Rules-as-code generation experiments measuring LLM accuracy</w:t>
      </w:r>
      <w:ins w:author="David Trimmer" w:id="63" w:date="2025-08-14T15:59:23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creating PolicyEngine parameter files with/without document access. MCP server for direct LLM integration.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Human oversight:</w:t>
      </w:r>
      <w:r w:rsidDel="00000000" w:rsidR="00000000" w:rsidRPr="00000000">
        <w:rPr>
          <w:rFonts w:ascii="Roboto" w:cs="Roboto" w:eastAsia="Roboto" w:hAnsi="Roboto"/>
          <w:color w:val="0c1a27"/>
          <w:rtl w:val="0"/>
        </w:rPr>
        <w:t xml:space="preserve"> (1) Initial configuration, (2) Document verification via GitHub PR, (3) Change confirmation, (4) Regular audits.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Architecture:</w:t>
      </w:r>
      <w:r w:rsidDel="00000000" w:rsidR="00000000" w:rsidRPr="00000000">
        <w:rPr>
          <w:rFonts w:ascii="Roboto" w:cs="Roboto" w:eastAsia="Roboto" w:hAnsi="Roboto"/>
          <w:color w:val="0c1a27"/>
          <w:rtl w:val="0"/>
        </w:rPr>
        <w:t xml:space="preserve"> </w:t>
      </w:r>
      <w:commentRangeStart w:id="50"/>
      <w:r w:rsidDel="00000000" w:rsidR="00000000" w:rsidRPr="00000000">
        <w:rPr>
          <w:rFonts w:ascii="Roboto" w:cs="Roboto" w:eastAsia="Roboto" w:hAnsi="Roboto"/>
          <w:color w:val="0c1a27"/>
          <w:rtl w:val="0"/>
        </w:rPr>
        <w:t xml:space="preserve">LangChain orchestration</w:t>
      </w:r>
      <w:commentRangeEnd w:id="50"/>
      <w:r w:rsidDel="00000000" w:rsidR="00000000" w:rsidRPr="00000000">
        <w:commentReference w:id="50"/>
      </w:r>
      <w:r w:rsidDel="00000000" w:rsidR="00000000" w:rsidRPr="00000000">
        <w:rPr>
          <w:rFonts w:ascii="Roboto" w:cs="Roboto" w:eastAsia="Roboto" w:hAnsi="Roboto"/>
          <w:color w:val="0c1a27"/>
          <w:rtl w:val="0"/>
        </w:rPr>
        <w:t xml:space="preserve">. </w:t>
      </w:r>
      <w:commentRangeStart w:id="51"/>
      <w:r w:rsidDel="00000000" w:rsidR="00000000" w:rsidRPr="00000000">
        <w:rPr>
          <w:rFonts w:ascii="Roboto" w:cs="Roboto" w:eastAsia="Roboto" w:hAnsi="Roboto"/>
          <w:color w:val="0c1a27"/>
          <w:rtl w:val="0"/>
        </w:rPr>
        <w:t xml:space="preserve">Daily</w:t>
      </w:r>
      <w:commentRangeEnd w:id="51"/>
      <w:r w:rsidDel="00000000" w:rsidR="00000000" w:rsidRPr="00000000">
        <w:commentReference w:id="51"/>
      </w:r>
      <w:r w:rsidDel="00000000" w:rsidR="00000000" w:rsidRPr="00000000">
        <w:rPr>
          <w:rFonts w:ascii="Roboto" w:cs="Roboto" w:eastAsia="Roboto" w:hAnsi="Roboto"/>
          <w:color w:val="0c1a27"/>
          <w:rtl w:val="0"/>
        </w:rPr>
        <w:t xml:space="preserve"> URL monitoring with partner alerts. </w:t>
      </w:r>
      <w:commentRangeStart w:id="52"/>
      <w:r w:rsidDel="00000000" w:rsidR="00000000" w:rsidRPr="00000000">
        <w:rPr>
          <w:rFonts w:ascii="Roboto" w:cs="Roboto" w:eastAsia="Roboto" w:hAnsi="Roboto"/>
          <w:color w:val="0c1a27"/>
          <w:rtl w:val="0"/>
        </w:rPr>
        <w:t xml:space="preserve">Web app for document submission</w:t>
      </w:r>
      <w:commentRangeEnd w:id="52"/>
      <w:r w:rsidDel="00000000" w:rsidR="00000000" w:rsidRPr="00000000">
        <w:commentReference w:id="52"/>
      </w:r>
      <w:r w:rsidDel="00000000" w:rsidR="00000000" w:rsidRPr="00000000">
        <w:rPr>
          <w:rFonts w:ascii="Roboto" w:cs="Roboto" w:eastAsia="Roboto" w:hAnsi="Roboto"/>
          <w:color w:val="0c1a27"/>
          <w:rtl w:val="0"/>
        </w:rPr>
        <w:t xml:space="preserve">. Seeded with 5,000+ documents from partners: PolicyEngine (2,500+ citations), Atlanta Fed model (nationwide), </w:t>
      </w:r>
      <w:commentRangeStart w:id="53"/>
      <w:r w:rsidDel="00000000" w:rsidR="00000000" w:rsidRPr="00000000">
        <w:rPr>
          <w:rFonts w:ascii="Roboto" w:cs="Roboto" w:eastAsia="Roboto" w:hAnsi="Roboto"/>
          <w:color w:val="0c1a27"/>
          <w:rtl w:val="0"/>
        </w:rPr>
        <w:t xml:space="preserve">GCO (all states</w:t>
      </w:r>
      <w:commentRangeEnd w:id="53"/>
      <w:r w:rsidDel="00000000" w:rsidR="00000000" w:rsidRPr="00000000">
        <w:commentReference w:id="53"/>
      </w:r>
      <w:r w:rsidDel="00000000" w:rsidR="00000000" w:rsidRPr="00000000">
        <w:rPr>
          <w:rFonts w:ascii="Roboto" w:cs="Roboto" w:eastAsia="Roboto" w:hAnsi="Roboto"/>
          <w:color w:val="0c1a27"/>
          <w:rtl w:val="0"/>
        </w:rPr>
        <w:t xml:space="preserve">/programs), NBER (tax documents since 2018 via TAXSIM MOU), Prenatal-to-3 Policy Impact Center, Better Government Lab, USC, MyFriendBen, Benefit Navigator. Rules engine identifies relevant documents</w:t>
      </w:r>
      <w:ins w:author="David Trimmer" w:id="64" w:date="2025-08-14T15:59:26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including non-obvious connections (TANF-SNAP eligibility). FastAPI enhances partner integrations—MyFriendBen and Benefit Navigator add document display to existing API calls. </w:t>
      </w:r>
      <w:commentRangeStart w:id="54"/>
      <w:r w:rsidDel="00000000" w:rsidR="00000000" w:rsidRPr="00000000">
        <w:rPr>
          <w:rFonts w:ascii="Roboto" w:cs="Roboto" w:eastAsia="Roboto" w:hAnsi="Roboto"/>
          <w:color w:val="0c1a27"/>
          <w:rtl w:val="0"/>
        </w:rPr>
        <w:t xml:space="preserve">PostgreSQL metadata, S3 storage, </w:t>
      </w:r>
      <w:commentRangeEnd w:id="54"/>
      <w:r w:rsidDel="00000000" w:rsidR="00000000" w:rsidRPr="00000000">
        <w:commentReference w:id="54"/>
      </w:r>
      <w:r w:rsidDel="00000000" w:rsidR="00000000" w:rsidRPr="00000000">
        <w:rPr>
          <w:rFonts w:ascii="Roboto" w:cs="Roboto" w:eastAsia="Roboto" w:hAnsi="Roboto"/>
          <w:color w:val="0c1a27"/>
          <w:rtl w:val="0"/>
        </w:rPr>
        <w:t xml:space="preserve">CloudFlare CDN.</w: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Rules-as-Code Evaluation:</w:t>
      </w:r>
      <w:r w:rsidDel="00000000" w:rsidR="00000000" w:rsidRPr="00000000">
        <w:rPr>
          <w:rFonts w:ascii="Roboto" w:cs="Roboto" w:eastAsia="Roboto" w:hAnsi="Roboto"/>
          <w:color w:val="0c1a27"/>
          <w:rtl w:val="0"/>
        </w:rPr>
        <w:t xml:space="preserve"> Building on </w:t>
      </w:r>
      <w:ins w:author="David Trimmer" w:id="65" w:date="2025-08-14T15:59:37Z">
        <w:r w:rsidDel="00000000" w:rsidR="00000000" w:rsidRPr="00000000">
          <w:rPr>
            <w:rFonts w:ascii="Roboto" w:cs="Roboto" w:eastAsia="Roboto" w:hAnsi="Roboto"/>
            <w:color w:val="0c1a27"/>
            <w:rtl w:val="0"/>
            <w:rPrChange w:author="David Trimmer" w:id="66" w:date="2025-08-14T15:59:37Z">
              <w:rPr>
                <w:rFonts w:ascii="Roboto" w:cs="Roboto" w:eastAsia="Roboto" w:hAnsi="Roboto"/>
                <w:color w:val="0c1a27"/>
              </w:rPr>
            </w:rPrChange>
          </w:rPr>
          <w:t xml:space="preserve">the </w:t>
        </w:r>
      </w:ins>
      <w:r w:rsidDel="00000000" w:rsidR="00000000" w:rsidRPr="00000000">
        <w:rPr>
          <w:rFonts w:ascii="Roboto" w:cs="Roboto" w:eastAsia="Roboto" w:hAnsi="Roboto"/>
          <w:color w:val="0c1a27"/>
          <w:rtl w:val="0"/>
        </w:rPr>
        <w:t xml:space="preserve">Beeck Center's work, we'll test LLMs generating rules for PolicyEngine and Atlanta Fed systems. Three conditions: baseline (description only), enhanced (with documents), full (documents plus patterns). </w:t>
      </w:r>
      <w:commentRangeStart w:id="55"/>
      <w:r w:rsidDel="00000000" w:rsidR="00000000" w:rsidRPr="00000000">
        <w:rPr>
          <w:rFonts w:ascii="Roboto" w:cs="Roboto" w:eastAsia="Roboto" w:hAnsi="Roboto"/>
          <w:color w:val="0c1a27"/>
          <w:rtl w:val="0"/>
        </w:rPr>
        <w:t xml:space="preserve">Expect 70%+ accuracy with documents versus &lt;30% baseline.</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lhjk34h7n4to" w:id="15"/>
      <w:bookmarkEnd w:id="15"/>
      <w:r w:rsidDel="00000000" w:rsidR="00000000" w:rsidRPr="00000000">
        <w:rPr>
          <w:rFonts w:ascii="Roboto" w:cs="Roboto" w:eastAsia="Roboto" w:hAnsi="Roboto"/>
          <w:b w:val="1"/>
          <w:color w:val="0c1a27"/>
          <w:sz w:val="34"/>
          <w:szCs w:val="34"/>
          <w:rtl w:val="0"/>
        </w:rPr>
        <w:t xml:space="preserve">Data Strategy - Data Sources (250 words)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140/250</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ins w:author="Benjamin Ogorek" w:id="67" w:date="2025-08-14T16:05:22Z">
        <w:r w:rsidDel="00000000" w:rsidR="00000000" w:rsidRPr="00000000">
          <w:rPr>
            <w:rFonts w:ascii="Roboto" w:cs="Roboto" w:eastAsia="Roboto" w:hAnsi="Roboto"/>
            <w:color w:val="0c1a27"/>
            <w:rtl w:val="0"/>
            <w:rPrChange w:author="Benjamin Ogorek" w:id="68" w:date="2025-08-14T16:05:22Z">
              <w:rPr>
                <w:rFonts w:ascii="Roboto" w:cs="Roboto" w:eastAsia="Roboto" w:hAnsi="Roboto"/>
                <w:b w:val="1"/>
                <w:color w:val="0c1a27"/>
              </w:rPr>
            </w:rPrChange>
          </w:rPr>
          <w:t xml:space="preserve">We use</w:t>
        </w:r>
      </w:ins>
      <w:del w:author="Benjamin Ogorek" w:id="67" w:date="2025-08-14T16:05:22Z">
        <w:commentRangeStart w:id="56"/>
        <w:commentRangeStart w:id="57"/>
        <w:r w:rsidDel="00000000" w:rsidR="00000000" w:rsidRPr="00000000">
          <w:rPr>
            <w:rFonts w:ascii="Roboto" w:cs="Roboto" w:eastAsia="Roboto" w:hAnsi="Roboto"/>
            <w:color w:val="0c1a27"/>
            <w:rtl w:val="0"/>
          </w:rPr>
          <w:delText xml:space="preserve">D</w:delText>
        </w:r>
      </w:del>
      <w:ins w:author="Benjamin Ogorek" w:id="67" w:date="2025-08-14T16:05:22Z">
        <w:r w:rsidDel="00000000" w:rsidR="00000000" w:rsidRPr="00000000">
          <w:rPr>
            <w:rFonts w:ascii="Roboto" w:cs="Roboto" w:eastAsia="Roboto" w:hAnsi="Roboto"/>
            <w:color w:val="0c1a27"/>
            <w:rtl w:val="0"/>
          </w:rPr>
          <w:t xml:space="preserve"> d</w:t>
        </w:r>
      </w:ins>
      <w:r w:rsidDel="00000000" w:rsidR="00000000" w:rsidRPr="00000000">
        <w:rPr>
          <w:rFonts w:ascii="Roboto" w:cs="Roboto" w:eastAsia="Roboto" w:hAnsi="Roboto"/>
          <w:color w:val="0c1a27"/>
          <w:rtl w:val="0"/>
        </w:rPr>
        <w:t xml:space="preserve">ata from public government websites </w:t>
      </w:r>
      <w:commentRangeStart w:id="58"/>
      <w:commentRangeStart w:id="59"/>
      <w:r w:rsidDel="00000000" w:rsidR="00000000" w:rsidRPr="00000000">
        <w:rPr>
          <w:rFonts w:ascii="Roboto" w:cs="Roboto" w:eastAsia="Roboto" w:hAnsi="Roboto"/>
          <w:color w:val="0c1a27"/>
          <w:rtl w:val="0"/>
        </w:rPr>
        <w:t xml:space="preserve">only</w:t>
      </w:r>
      <w:commentRangeEnd w:id="58"/>
      <w:r w:rsidDel="00000000" w:rsidR="00000000" w:rsidRPr="00000000">
        <w:commentReference w:id="58"/>
      </w:r>
      <w:commentRangeEnd w:id="59"/>
      <w:r w:rsidDel="00000000" w:rsidR="00000000" w:rsidRPr="00000000">
        <w:commentReference w:id="59"/>
      </w:r>
      <w:r w:rsidDel="00000000" w:rsidR="00000000" w:rsidRPr="00000000">
        <w:rPr>
          <w:rFonts w:ascii="Roboto" w:cs="Roboto" w:eastAsia="Roboto" w:hAnsi="Roboto"/>
          <w:color w:val="0c1a27"/>
          <w:rtl w:val="0"/>
        </w:rPr>
        <w:t xml:space="preserve">. </w:t>
      </w:r>
      <w:ins w:author="Benjamin Ogorek" w:id="69" w:date="2025-08-14T16:05:29Z">
        <w:r w:rsidDel="00000000" w:rsidR="00000000" w:rsidRPr="00000000">
          <w:rPr>
            <w:rFonts w:ascii="Roboto" w:cs="Roboto" w:eastAsia="Roboto" w:hAnsi="Roboto"/>
            <w:color w:val="0c1a27"/>
            <w:rtl w:val="0"/>
          </w:rPr>
          <w:t xml:space="preserve">This includes </w:t>
        </w:r>
      </w:ins>
      <w:del w:author="Benjamin Ogorek" w:id="69" w:date="2025-08-14T16:05:29Z">
        <w:r w:rsidDel="00000000" w:rsidR="00000000" w:rsidRPr="00000000">
          <w:rPr>
            <w:rFonts w:ascii="Roboto" w:cs="Roboto" w:eastAsia="Roboto" w:hAnsi="Roboto"/>
            <w:color w:val="0c1a27"/>
            <w:rtl w:val="0"/>
          </w:rPr>
          <w:delText xml:space="preserve">F</w:delText>
        </w:r>
      </w:del>
      <w:ins w:author="Benjamin Ogorek" w:id="69" w:date="2025-08-14T16:05:29Z">
        <w:r w:rsidDel="00000000" w:rsidR="00000000" w:rsidRPr="00000000">
          <w:rPr>
            <w:rFonts w:ascii="Roboto" w:cs="Roboto" w:eastAsia="Roboto" w:hAnsi="Roboto"/>
            <w:color w:val="0c1a27"/>
            <w:rtl w:val="0"/>
          </w:rPr>
          <w:t xml:space="preserve">f</w:t>
        </w:r>
      </w:ins>
      <w:r w:rsidDel="00000000" w:rsidR="00000000" w:rsidRPr="00000000">
        <w:rPr>
          <w:rFonts w:ascii="Roboto" w:cs="Roboto" w:eastAsia="Roboto" w:hAnsi="Roboto"/>
          <w:color w:val="0c1a27"/>
          <w:rtl w:val="0"/>
        </w:rPr>
        <w:t xml:space="preserve">ederal agencies (cms.gov, fns.usda.gov, acf.hhs.gov) publish regulations</w:t>
      </w:r>
      <w:ins w:author="Benjamin Ogorek" w:id="70" w:date="2025-08-14T16:05:40Z">
        <w:r w:rsidDel="00000000" w:rsidR="00000000" w:rsidRPr="00000000">
          <w:rPr>
            <w:rFonts w:ascii="Roboto" w:cs="Roboto" w:eastAsia="Roboto" w:hAnsi="Roboto"/>
            <w:color w:val="0c1a27"/>
            <w:rtl w:val="0"/>
          </w:rPr>
          <w:t xml:space="preserve">, s</w:t>
        </w:r>
      </w:ins>
      <w:del w:author="Benjamin Ogorek" w:id="70" w:date="2025-08-14T16:05:40Z">
        <w:r w:rsidDel="00000000" w:rsidR="00000000" w:rsidRPr="00000000">
          <w:rPr>
            <w:rFonts w:ascii="Roboto" w:cs="Roboto" w:eastAsia="Roboto" w:hAnsi="Roboto"/>
            <w:color w:val="0c1a27"/>
            <w:rtl w:val="0"/>
          </w:rPr>
          <w:delText xml:space="preserve">. S</w:delText>
        </w:r>
      </w:del>
      <w:r w:rsidDel="00000000" w:rsidR="00000000" w:rsidRPr="00000000">
        <w:rPr>
          <w:rFonts w:ascii="Roboto" w:cs="Roboto" w:eastAsia="Roboto" w:hAnsi="Roboto"/>
          <w:color w:val="0c1a27"/>
          <w:rtl w:val="0"/>
        </w:rPr>
        <w:t xml:space="preserve">tate agencies host statutes, rules, </w:t>
      </w:r>
      <w:ins w:author="David Trimmer" w:id="71" w:date="2025-08-14T16:02:07Z">
        <w:r w:rsidDel="00000000" w:rsidR="00000000" w:rsidRPr="00000000">
          <w:rPr>
            <w:rFonts w:ascii="Roboto" w:cs="Roboto" w:eastAsia="Roboto" w:hAnsi="Roboto"/>
            <w:color w:val="0c1a27"/>
            <w:rtl w:val="0"/>
            <w:rPrChange w:author="David Trimmer" w:id="72" w:date="2025-08-14T16:02:07Z">
              <w:rPr>
                <w:rFonts w:ascii="Roboto" w:cs="Roboto" w:eastAsia="Roboto" w:hAnsi="Roboto"/>
                <w:color w:val="0c1a27"/>
              </w:rPr>
            </w:rPrChange>
          </w:rPr>
          <w:t xml:space="preserve">and </w:t>
        </w:r>
      </w:ins>
      <w:r w:rsidDel="00000000" w:rsidR="00000000" w:rsidRPr="00000000">
        <w:rPr>
          <w:rFonts w:ascii="Roboto" w:cs="Roboto" w:eastAsia="Roboto" w:hAnsi="Roboto"/>
          <w:color w:val="0c1a27"/>
          <w:rtl w:val="0"/>
        </w:rPr>
        <w:t xml:space="preserve">forms. </w:t>
      </w:r>
      <w:ins w:author="Benjamin Ogorek" w:id="73" w:date="2025-08-14T16:05:47Z">
        <w:r w:rsidDel="00000000" w:rsidR="00000000" w:rsidRPr="00000000">
          <w:rPr>
            <w:rFonts w:ascii="Roboto" w:cs="Roboto" w:eastAsia="Roboto" w:hAnsi="Roboto"/>
            <w:color w:val="0c1a27"/>
            <w:rtl w:val="0"/>
          </w:rPr>
          <w:t xml:space="preserve">We n</w:t>
        </w:r>
      </w:ins>
      <w:del w:author="Benjamin Ogorek" w:id="73" w:date="2025-08-14T16:05:47Z">
        <w:r w:rsidDel="00000000" w:rsidR="00000000" w:rsidRPr="00000000">
          <w:rPr>
            <w:rFonts w:ascii="Roboto" w:cs="Roboto" w:eastAsia="Roboto" w:hAnsi="Roboto"/>
            <w:color w:val="0c1a27"/>
            <w:rtl w:val="0"/>
          </w:rPr>
          <w:delText xml:space="preserve">N</w:delText>
        </w:r>
      </w:del>
      <w:r w:rsidDel="00000000" w:rsidR="00000000" w:rsidRPr="00000000">
        <w:rPr>
          <w:rFonts w:ascii="Roboto" w:cs="Roboto" w:eastAsia="Roboto" w:hAnsi="Roboto"/>
          <w:color w:val="0c1a27"/>
          <w:rtl w:val="0"/>
        </w:rPr>
        <w:t xml:space="preserve">ever collect private data.</w:t>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Data ownership:</w:t>
      </w:r>
      <w:r w:rsidDel="00000000" w:rsidR="00000000" w:rsidRPr="00000000">
        <w:rPr>
          <w:rFonts w:ascii="Roboto" w:cs="Roboto" w:eastAsia="Roboto" w:hAnsi="Roboto"/>
          <w:color w:val="0c1a27"/>
          <w:rtl w:val="0"/>
        </w:rPr>
        <w:t xml:space="preserve"> </w:t>
      </w:r>
      <w:ins w:author="Benjamin Ogorek" w:id="74" w:date="2025-08-14T16:06:30Z">
        <w:r w:rsidDel="00000000" w:rsidR="00000000" w:rsidRPr="00000000">
          <w:rPr>
            <w:rFonts w:ascii="Roboto" w:cs="Roboto" w:eastAsia="Roboto" w:hAnsi="Roboto"/>
            <w:color w:val="0c1a27"/>
            <w:rtl w:val="0"/>
          </w:rPr>
          <w:t xml:space="preserve">All data is in the </w:t>
        </w:r>
      </w:ins>
      <w:del w:author="Benjamin Ogorek" w:id="74" w:date="2025-08-14T16:06:30Z">
        <w:r w:rsidDel="00000000" w:rsidR="00000000" w:rsidRPr="00000000">
          <w:rPr>
            <w:rFonts w:ascii="Roboto" w:cs="Roboto" w:eastAsia="Roboto" w:hAnsi="Roboto"/>
            <w:color w:val="0c1a27"/>
            <w:rtl w:val="0"/>
          </w:rPr>
          <w:delText xml:space="preserve">P</w:delText>
        </w:r>
      </w:del>
      <w:ins w:author="Benjamin Ogorek" w:id="74" w:date="2025-08-14T16:06:30Z">
        <w:r w:rsidDel="00000000" w:rsidR="00000000" w:rsidRPr="00000000">
          <w:rPr>
            <w:rFonts w:ascii="Roboto" w:cs="Roboto" w:eastAsia="Roboto" w:hAnsi="Roboto"/>
            <w:color w:val="0c1a27"/>
            <w:rtl w:val="0"/>
          </w:rPr>
          <w:t xml:space="preserve">p</w:t>
        </w:r>
      </w:ins>
      <w:r w:rsidDel="00000000" w:rsidR="00000000" w:rsidRPr="00000000">
        <w:rPr>
          <w:rFonts w:ascii="Roboto" w:cs="Roboto" w:eastAsia="Roboto" w:hAnsi="Roboto"/>
          <w:color w:val="0c1a27"/>
          <w:rtl w:val="0"/>
        </w:rPr>
        <w:t xml:space="preserve">ublic domain or government works. Clear attribution</w:t>
      </w:r>
      <w:ins w:author="Benjamin Ogorek" w:id="75" w:date="2025-08-14T16:06:46Z">
        <w:r w:rsidDel="00000000" w:rsidR="00000000" w:rsidRPr="00000000">
          <w:rPr>
            <w:rFonts w:ascii="Roboto" w:cs="Roboto" w:eastAsia="Roboto" w:hAnsi="Roboto"/>
            <w:color w:val="0c1a27"/>
            <w:rtl w:val="0"/>
          </w:rPr>
          <w:t xml:space="preserve"> is</w:t>
        </w:r>
      </w:ins>
      <w:r w:rsidDel="00000000" w:rsidR="00000000" w:rsidRPr="00000000">
        <w:rPr>
          <w:rFonts w:ascii="Roboto" w:cs="Roboto" w:eastAsia="Roboto" w:hAnsi="Roboto"/>
          <w:color w:val="0c1a27"/>
          <w:rtl w:val="0"/>
        </w:rPr>
        <w:t xml:space="preserve"> maintained. Our value-add creates new IP while respecting source rights.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Data agreements:</w:t>
      </w:r>
      <w:r w:rsidDel="00000000" w:rsidR="00000000" w:rsidRPr="00000000">
        <w:rPr>
          <w:rFonts w:ascii="Roboto" w:cs="Roboto" w:eastAsia="Roboto" w:hAnsi="Roboto"/>
          <w:color w:val="0c1a27"/>
          <w:rtl w:val="0"/>
        </w:rPr>
        <w:t xml:space="preserve"> No formal agreements </w:t>
      </w:r>
      <w:ins w:author="Benjamin Ogorek" w:id="76" w:date="2025-08-14T16:06:55Z">
        <w:r w:rsidDel="00000000" w:rsidR="00000000" w:rsidRPr="00000000">
          <w:rPr>
            <w:rFonts w:ascii="Roboto" w:cs="Roboto" w:eastAsia="Roboto" w:hAnsi="Roboto"/>
            <w:color w:val="0c1a27"/>
            <w:rtl w:val="0"/>
          </w:rPr>
          <w:t xml:space="preserve">is </w:t>
        </w:r>
      </w:ins>
      <w:r w:rsidDel="00000000" w:rsidR="00000000" w:rsidRPr="00000000">
        <w:rPr>
          <w:rFonts w:ascii="Roboto" w:cs="Roboto" w:eastAsia="Roboto" w:hAnsi="Roboto"/>
          <w:color w:val="0c1a27"/>
          <w:rtl w:val="0"/>
        </w:rPr>
        <w:t xml:space="preserve">needed for public documents. </w:t>
      </w:r>
      <w:ins w:author="Benjamin Ogorek" w:id="77" w:date="2025-08-14T16:07:01Z">
        <w:r w:rsidDel="00000000" w:rsidR="00000000" w:rsidRPr="00000000">
          <w:rPr>
            <w:rFonts w:ascii="Roboto" w:cs="Roboto" w:eastAsia="Roboto" w:hAnsi="Roboto"/>
            <w:color w:val="0c1a27"/>
            <w:rtl w:val="0"/>
          </w:rPr>
          <w:t xml:space="preserve">We establish</w:t>
        </w:r>
      </w:ins>
      <w:del w:author="Benjamin Ogorek" w:id="77" w:date="2025-08-14T16:07:01Z">
        <w:r w:rsidDel="00000000" w:rsidR="00000000" w:rsidRPr="00000000">
          <w:rPr>
            <w:rFonts w:ascii="Roboto" w:cs="Roboto" w:eastAsia="Roboto" w:hAnsi="Roboto"/>
            <w:color w:val="0c1a27"/>
            <w:rtl w:val="0"/>
          </w:rPr>
          <w:delText xml:space="preserve">Establishing</w:delText>
        </w:r>
      </w:del>
      <w:r w:rsidDel="00000000" w:rsidR="00000000" w:rsidRPr="00000000">
        <w:rPr>
          <w:rFonts w:ascii="Roboto" w:cs="Roboto" w:eastAsia="Roboto" w:hAnsi="Roboto"/>
          <w:color w:val="0c1a27"/>
          <w:rtl w:val="0"/>
        </w:rPr>
        <w:t xml:space="preserve"> MOUs with </w:t>
      </w:r>
      <w:ins w:author="David Trimmer" w:id="78" w:date="2025-08-14T16:02:37Z">
        <w:r w:rsidDel="00000000" w:rsidR="00000000" w:rsidRPr="00000000">
          <w:rPr>
            <w:rFonts w:ascii="Roboto" w:cs="Roboto" w:eastAsia="Roboto" w:hAnsi="Roboto"/>
            <w:color w:val="0c1a27"/>
            <w:rtl w:val="0"/>
          </w:rPr>
          <w:t xml:space="preserve">the </w:t>
        </w:r>
      </w:ins>
      <w:r w:rsidDel="00000000" w:rsidR="00000000" w:rsidRPr="00000000">
        <w:rPr>
          <w:rFonts w:ascii="Roboto" w:cs="Roboto" w:eastAsia="Roboto" w:hAnsi="Roboto"/>
          <w:color w:val="0c1a27"/>
          <w:rtl w:val="0"/>
        </w:rPr>
        <w:t xml:space="preserve">Federal Reserve Bank of Atlanta, </w:t>
      </w:r>
      <w:commentRangeStart w:id="60"/>
      <w:commentRangeStart w:id="61"/>
      <w:r w:rsidDel="00000000" w:rsidR="00000000" w:rsidRPr="00000000">
        <w:rPr>
          <w:rFonts w:ascii="Roboto" w:cs="Roboto" w:eastAsia="Roboto" w:hAnsi="Roboto"/>
          <w:color w:val="0c1a27"/>
          <w:rtl w:val="0"/>
        </w:rPr>
        <w:t xml:space="preserve">North Carolina DHHS for collaboration and updates</w:t>
      </w:r>
      <w:commentRangeEnd w:id="60"/>
      <w:r w:rsidDel="00000000" w:rsidR="00000000" w:rsidRPr="00000000">
        <w:commentReference w:id="60"/>
      </w:r>
      <w:commentRangeEnd w:id="61"/>
      <w:r w:rsidDel="00000000" w:rsidR="00000000" w:rsidRPr="00000000">
        <w:commentReference w:id="61"/>
      </w:r>
      <w:r w:rsidDel="00000000" w:rsidR="00000000" w:rsidRPr="00000000">
        <w:rPr>
          <w:rFonts w:ascii="Roboto" w:cs="Roboto" w:eastAsia="Roboto" w:hAnsi="Roboto"/>
          <w:color w:val="0c1a27"/>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Securing access:</w:t>
      </w:r>
      <w:r w:rsidDel="00000000" w:rsidR="00000000" w:rsidRPr="00000000">
        <w:rPr>
          <w:rFonts w:ascii="Roboto" w:cs="Roboto" w:eastAsia="Roboto" w:hAnsi="Roboto"/>
          <w:color w:val="0c1a27"/>
          <w:rtl w:val="0"/>
        </w:rPr>
        <w:t xml:space="preserve"> </w:t>
      </w:r>
      <w:ins w:author="Benjamin Ogorek" w:id="79" w:date="2025-08-14T16:06:13Z">
        <w:r w:rsidDel="00000000" w:rsidR="00000000" w:rsidRPr="00000000">
          <w:rPr>
            <w:rFonts w:ascii="Roboto" w:cs="Roboto" w:eastAsia="Roboto" w:hAnsi="Roboto"/>
            <w:color w:val="0c1a27"/>
            <w:rtl w:val="0"/>
          </w:rPr>
          <w:t xml:space="preserve">We practice </w:t>
        </w:r>
      </w:ins>
      <w:del w:author="Benjamin Ogorek" w:id="79" w:date="2025-08-14T16:06:13Z">
        <w:r w:rsidDel="00000000" w:rsidR="00000000" w:rsidRPr="00000000">
          <w:rPr>
            <w:rFonts w:ascii="Roboto" w:cs="Roboto" w:eastAsia="Roboto" w:hAnsi="Roboto"/>
            <w:color w:val="0c1a27"/>
            <w:rtl w:val="0"/>
          </w:rPr>
          <w:delText xml:space="preserve">R</w:delText>
        </w:r>
      </w:del>
      <w:ins w:author="Benjamin Ogorek" w:id="79" w:date="2025-08-14T16:06:13Z">
        <w:r w:rsidDel="00000000" w:rsidR="00000000" w:rsidRPr="00000000">
          <w:rPr>
            <w:rFonts w:ascii="Roboto" w:cs="Roboto" w:eastAsia="Roboto" w:hAnsi="Roboto"/>
            <w:color w:val="0c1a27"/>
            <w:rtl w:val="0"/>
          </w:rPr>
          <w:t xml:space="preserve">r</w:t>
        </w:r>
      </w:ins>
      <w:r w:rsidDel="00000000" w:rsidR="00000000" w:rsidRPr="00000000">
        <w:rPr>
          <w:rFonts w:ascii="Roboto" w:cs="Roboto" w:eastAsia="Roboto" w:hAnsi="Roboto"/>
          <w:color w:val="0c1a27"/>
          <w:rtl w:val="0"/>
        </w:rPr>
        <w:t xml:space="preserve">esponsible crawling</w:t>
      </w:r>
      <w:ins w:author="Benjamin Ogorek" w:id="80" w:date="2025-08-14T16:06:19Z">
        <w:r w:rsidDel="00000000" w:rsidR="00000000" w:rsidRPr="00000000">
          <w:rPr>
            <w:rFonts w:ascii="Roboto" w:cs="Roboto" w:eastAsia="Roboto" w:hAnsi="Roboto"/>
            <w:color w:val="0c1a27"/>
            <w:rtl w:val="0"/>
          </w:rPr>
          <w:t xml:space="preserve">, including</w:t>
        </w:r>
      </w:ins>
      <w:del w:author="Benjamin Ogorek" w:id="80" w:date="2025-08-14T16:06:19Z">
        <w:r w:rsidDel="00000000" w:rsidR="00000000" w:rsidRPr="00000000">
          <w:rPr>
            <w:rFonts w:ascii="Roboto" w:cs="Roboto" w:eastAsia="Roboto" w:hAnsi="Roboto"/>
            <w:color w:val="0c1a27"/>
            <w:rtl w:val="0"/>
          </w:rPr>
          <w:delText xml:space="preserve">:</w:delText>
        </w:r>
      </w:del>
      <w:r w:rsidDel="00000000" w:rsidR="00000000" w:rsidRPr="00000000">
        <w:rPr>
          <w:rFonts w:ascii="Roboto" w:cs="Roboto" w:eastAsia="Roboto" w:hAnsi="Roboto"/>
          <w:color w:val="0c1a27"/>
          <w:rtl w:val="0"/>
        </w:rPr>
        <w:t xml:space="preserve"> </w:t>
      </w:r>
      <w:commentRangeStart w:id="62"/>
      <w:r w:rsidDel="00000000" w:rsidR="00000000" w:rsidRPr="00000000">
        <w:rPr>
          <w:rFonts w:ascii="Roboto" w:cs="Roboto" w:eastAsia="Roboto" w:hAnsi="Roboto"/>
          <w:color w:val="0c1a27"/>
          <w:rtl w:val="0"/>
        </w:rPr>
        <w:t xml:space="preserve">respecting robots.txt</w:t>
      </w:r>
      <w:commentRangeEnd w:id="62"/>
      <w:r w:rsidDel="00000000" w:rsidR="00000000" w:rsidRPr="00000000">
        <w:commentReference w:id="62"/>
      </w:r>
      <w:r w:rsidDel="00000000" w:rsidR="00000000" w:rsidRPr="00000000">
        <w:rPr>
          <w:rFonts w:ascii="Roboto" w:cs="Roboto" w:eastAsia="Roboto" w:hAnsi="Roboto"/>
          <w:color w:val="0c1a27"/>
          <w:rtl w:val="0"/>
        </w:rPr>
        <w:t xml:space="preserve">, rate </w:t>
      </w:r>
      <w:commentRangeStart w:id="63"/>
      <w:r w:rsidDel="00000000" w:rsidR="00000000" w:rsidRPr="00000000">
        <w:rPr>
          <w:rFonts w:ascii="Roboto" w:cs="Roboto" w:eastAsia="Roboto" w:hAnsi="Roboto"/>
          <w:color w:val="0c1a27"/>
          <w:rtl w:val="0"/>
        </w:rPr>
        <w:t xml:space="preserve">limits</w:t>
      </w:r>
      <w:commentRangeEnd w:id="63"/>
      <w:r w:rsidDel="00000000" w:rsidR="00000000" w:rsidRPr="00000000">
        <w:commentReference w:id="63"/>
      </w:r>
      <w:r w:rsidDel="00000000" w:rsidR="00000000" w:rsidRPr="00000000">
        <w:rPr>
          <w:rFonts w:ascii="Roboto" w:cs="Roboto" w:eastAsia="Roboto" w:hAnsi="Roboto"/>
          <w:color w:val="0c1a27"/>
          <w:rtl w:val="0"/>
        </w:rPr>
        <w:t xml:space="preserve">, identifying via user agent. Agencies can push updates directly. Several expressed interest during pilot.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Pilot validation:</w:t>
      </w:r>
      <w:r w:rsidDel="00000000" w:rsidR="00000000" w:rsidRPr="00000000">
        <w:rPr>
          <w:rFonts w:ascii="Roboto" w:cs="Roboto" w:eastAsia="Roboto" w:hAnsi="Roboto"/>
          <w:color w:val="0c1a27"/>
          <w:rtl w:val="0"/>
        </w:rPr>
        <w:t xml:space="preserve"> </w:t>
      </w:r>
      <w:ins w:author="Benjamin Ogorek" w:id="81" w:date="2025-08-14T16:07:23Z">
        <w:r w:rsidDel="00000000" w:rsidR="00000000" w:rsidRPr="00000000">
          <w:rPr>
            <w:rFonts w:ascii="Roboto" w:cs="Roboto" w:eastAsia="Roboto" w:hAnsi="Roboto"/>
            <w:color w:val="0c1a27"/>
            <w:rtl w:val="0"/>
          </w:rPr>
          <w:t xml:space="preserve">A </w:t>
        </w:r>
      </w:ins>
      <w:r w:rsidDel="00000000" w:rsidR="00000000" w:rsidRPr="00000000">
        <w:rPr>
          <w:rFonts w:ascii="Roboto" w:cs="Roboto" w:eastAsia="Roboto" w:hAnsi="Roboto"/>
          <w:color w:val="0c1a27"/>
          <w:rtl w:val="0"/>
        </w:rPr>
        <w:t xml:space="preserve">North Carolina pilot proved </w:t>
      </w:r>
      <w:ins w:author="Benjamin Ogorek" w:id="82" w:date="2025-08-14T16:07:30Z">
        <w:r w:rsidDel="00000000" w:rsidR="00000000" w:rsidRPr="00000000">
          <w:rPr>
            <w:rFonts w:ascii="Roboto" w:cs="Roboto" w:eastAsia="Roboto" w:hAnsi="Roboto"/>
            <w:color w:val="0c1a27"/>
            <w:rtl w:val="0"/>
          </w:rPr>
          <w:t xml:space="preserve">the </w:t>
        </w:r>
      </w:ins>
      <w:r w:rsidDel="00000000" w:rsidR="00000000" w:rsidRPr="00000000">
        <w:rPr>
          <w:rFonts w:ascii="Roboto" w:cs="Roboto" w:eastAsia="Roboto" w:hAnsi="Roboto"/>
          <w:color w:val="0c1a27"/>
          <w:rtl w:val="0"/>
        </w:rPr>
        <w:t xml:space="preserve">feasibility</w:t>
      </w:r>
      <w:ins w:author="Benjamin Ogorek" w:id="83" w:date="2025-08-14T16:07:33Z">
        <w:r w:rsidDel="00000000" w:rsidR="00000000" w:rsidRPr="00000000">
          <w:rPr>
            <w:rFonts w:ascii="Roboto" w:cs="Roboto" w:eastAsia="Roboto" w:hAnsi="Roboto"/>
            <w:color w:val="0c1a27"/>
            <w:rtl w:val="0"/>
          </w:rPr>
          <w:t xml:space="preserve"> of</w:t>
        </w:r>
      </w:ins>
      <w:r w:rsidDel="00000000" w:rsidR="00000000" w:rsidRPr="00000000">
        <w:rPr>
          <w:rFonts w:ascii="Roboto" w:cs="Roboto" w:eastAsia="Roboto" w:hAnsi="Roboto"/>
          <w:color w:val="0c1a27"/>
          <w:rtl w:val="0"/>
        </w:rPr>
        <w:t xml:space="preserve"> archiving SNAP, Medicaid,</w:t>
      </w:r>
      <w:ins w:author="Benjamin Ogorek" w:id="84" w:date="2025-08-14T16:07:40Z">
        <w:r w:rsidDel="00000000" w:rsidR="00000000" w:rsidRPr="00000000">
          <w:rPr>
            <w:rFonts w:ascii="Roboto" w:cs="Roboto" w:eastAsia="Roboto" w:hAnsi="Roboto"/>
            <w:color w:val="0c1a27"/>
            <w:rtl w:val="0"/>
          </w:rPr>
          <w:t xml:space="preserve"> and</w:t>
        </w:r>
      </w:ins>
      <w:r w:rsidDel="00000000" w:rsidR="00000000" w:rsidRPr="00000000">
        <w:rPr>
          <w:rFonts w:ascii="Roboto" w:cs="Roboto" w:eastAsia="Roboto" w:hAnsi="Roboto"/>
          <w:color w:val="0c1a27"/>
          <w:rtl w:val="0"/>
        </w:rPr>
        <w:t xml:space="preserve"> TANF documents. Federal sites</w:t>
      </w:r>
      <w:ins w:author="Benjamin Ogorek" w:id="85" w:date="2025-08-14T16:07:46Z">
        <w:r w:rsidDel="00000000" w:rsidR="00000000" w:rsidRPr="00000000">
          <w:rPr>
            <w:rFonts w:ascii="Roboto" w:cs="Roboto" w:eastAsia="Roboto" w:hAnsi="Roboto"/>
            <w:color w:val="0c1a27"/>
            <w:rtl w:val="0"/>
          </w:rPr>
          <w:t xml:space="preserve"> are</w:t>
        </w:r>
      </w:ins>
      <w:r w:rsidDel="00000000" w:rsidR="00000000" w:rsidRPr="00000000">
        <w:rPr>
          <w:rFonts w:ascii="Roboto" w:cs="Roboto" w:eastAsia="Roboto" w:hAnsi="Roboto"/>
          <w:color w:val="0c1a27"/>
          <w:rtl w:val="0"/>
        </w:rPr>
        <w:t xml:space="preserve"> more standardized. Partner contributions: PolicyEngine (2,500+ citations), Atlanta Fed model (nationwide), GCO (all states/programs), NBER (tax documents since 2018), Prenatal-to-3 at Vanderbilt, Better Government Lab, USC, MyFriendBen, Benefit Navigator. Collaborative seeding ensures comprehensive coverage while eliminating privacy concerns.</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cei4uq3fzl9o" w:id="16"/>
      <w:bookmarkEnd w:id="16"/>
      <w:r w:rsidDel="00000000" w:rsidR="00000000" w:rsidRPr="00000000">
        <w:rPr>
          <w:rFonts w:ascii="Roboto" w:cs="Roboto" w:eastAsia="Roboto" w:hAnsi="Roboto"/>
          <w:b w:val="1"/>
          <w:color w:val="0c1a27"/>
          <w:sz w:val="34"/>
          <w:szCs w:val="34"/>
          <w:rtl w:val="0"/>
        </w:rPr>
        <w:t xml:space="preserve">Data Strategy - Data Management (250 words)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200/250</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We ensure data quality through multiple validation layers. AI extracts documents with confidence scores; </w:t>
      </w:r>
      <w:commentRangeStart w:id="64"/>
      <w:r w:rsidDel="00000000" w:rsidR="00000000" w:rsidRPr="00000000">
        <w:rPr>
          <w:rFonts w:ascii="Roboto" w:cs="Roboto" w:eastAsia="Roboto" w:hAnsi="Roboto"/>
          <w:color w:val="0c1a27"/>
          <w:rtl w:val="0"/>
        </w:rPr>
        <w:t xml:space="preserve">humans review low-confidence items additionally</w:t>
      </w:r>
      <w:commentRangeEnd w:id="64"/>
      <w:r w:rsidDel="00000000" w:rsidR="00000000" w:rsidRPr="00000000">
        <w:commentReference w:id="64"/>
      </w:r>
      <w:r w:rsidDel="00000000" w:rsidR="00000000" w:rsidRPr="00000000">
        <w:rPr>
          <w:rFonts w:ascii="Roboto" w:cs="Roboto" w:eastAsia="Roboto" w:hAnsi="Roboto"/>
          <w:color w:val="0c1a27"/>
          <w:rtl w:val="0"/>
        </w:rPr>
        <w:t xml:space="preserve">. Duplicate detection prevents redundant storage. Change tracking identifies true updates versus formatting changes. Automated testing verifies document accessibility and format integrity.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Representativeness:</w:t>
      </w:r>
      <w:r w:rsidDel="00000000" w:rsidR="00000000" w:rsidRPr="00000000">
        <w:rPr>
          <w:rFonts w:ascii="Roboto" w:cs="Roboto" w:eastAsia="Roboto" w:hAnsi="Roboto"/>
          <w:color w:val="0c1a27"/>
          <w:rtl w:val="0"/>
        </w:rPr>
        <w:t xml:space="preserve"> We systematically cover all major benefit programs (SNAP, Medicaid, TANF, WIC, LIHEAP) </w:t>
      </w:r>
      <w:commentRangeStart w:id="65"/>
      <w:r w:rsidDel="00000000" w:rsidR="00000000" w:rsidRPr="00000000">
        <w:rPr>
          <w:rFonts w:ascii="Roboto" w:cs="Roboto" w:eastAsia="Roboto" w:hAnsi="Roboto"/>
          <w:color w:val="0c1a27"/>
          <w:rtl w:val="0"/>
        </w:rPr>
        <w:t xml:space="preserve">across jurisdictions</w:t>
      </w:r>
      <w:commentRangeEnd w:id="65"/>
      <w:r w:rsidDel="00000000" w:rsidR="00000000" w:rsidRPr="00000000">
        <w:commentReference w:id="65"/>
      </w:r>
      <w:r w:rsidDel="00000000" w:rsidR="00000000" w:rsidRPr="00000000">
        <w:rPr>
          <w:rFonts w:ascii="Roboto" w:cs="Roboto" w:eastAsia="Roboto" w:hAnsi="Roboto"/>
          <w:color w:val="0c1a27"/>
          <w:rtl w:val="0"/>
        </w:rPr>
        <w:t xml:space="preserve">. Coverage dashboards identify gaps. </w:t>
      </w:r>
      <w:ins w:author="David Trimmer" w:id="86" w:date="2025-08-14T15:59:45Z">
        <w:r w:rsidDel="00000000" w:rsidR="00000000" w:rsidRPr="00000000">
          <w:rPr>
            <w:rFonts w:ascii="Roboto" w:cs="Roboto" w:eastAsia="Roboto" w:hAnsi="Roboto"/>
            <w:color w:val="0c1a27"/>
            <w:rtl w:val="0"/>
            <w:rPrChange w:author="David Trimmer" w:id="87" w:date="2025-08-14T15:59:45Z">
              <w:rPr>
                <w:rFonts w:ascii="Roboto" w:cs="Roboto" w:eastAsia="Roboto" w:hAnsi="Roboto"/>
                <w:color w:val="0c1a27"/>
              </w:rPr>
            </w:rPrChange>
          </w:rPr>
          <w:t xml:space="preserve">The community</w:t>
        </w:r>
      </w:ins>
      <w:del w:author="David Trimmer" w:id="86" w:date="2025-08-14T15:59:45Z">
        <w:r w:rsidDel="00000000" w:rsidR="00000000" w:rsidRPr="00000000">
          <w:rPr>
            <w:rFonts w:ascii="Roboto" w:cs="Roboto" w:eastAsia="Roboto" w:hAnsi="Roboto"/>
            <w:color w:val="0c1a27"/>
            <w:rtl w:val="0"/>
            <w:rPrChange w:author="David Trimmer" w:id="87" w:date="2025-08-14T15:59:45Z">
              <w:rPr>
                <w:rFonts w:ascii="Roboto" w:cs="Roboto" w:eastAsia="Roboto" w:hAnsi="Roboto"/>
                <w:color w:val="0c1a27"/>
              </w:rPr>
            </w:rPrChange>
          </w:rPr>
          <w:delText xml:space="preserve">Community</w:delText>
        </w:r>
      </w:del>
      <w:r w:rsidDel="00000000" w:rsidR="00000000" w:rsidRPr="00000000">
        <w:rPr>
          <w:rFonts w:ascii="Roboto" w:cs="Roboto" w:eastAsia="Roboto" w:hAnsi="Roboto"/>
          <w:color w:val="0c1a27"/>
          <w:rtl w:val="0"/>
        </w:rPr>
        <w:t xml:space="preserve"> can request missing documents via GitHub. Regular audits ensure comprehensive coverage without bias toward certain programs or states.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Privacy safeguards:</w:t>
      </w:r>
      <w:r w:rsidDel="00000000" w:rsidR="00000000" w:rsidRPr="00000000">
        <w:rPr>
          <w:rFonts w:ascii="Roboto" w:cs="Roboto" w:eastAsia="Roboto" w:hAnsi="Roboto"/>
          <w:color w:val="0c1a27"/>
          <w:rtl w:val="0"/>
        </w:rPr>
        <w:t xml:space="preserve"> We scan documents for personally identifiable information before storage; any PII triggers manual review. We collect no user data. </w:t>
      </w:r>
      <w:commentRangeStart w:id="66"/>
      <w:r w:rsidDel="00000000" w:rsidR="00000000" w:rsidRPr="00000000">
        <w:rPr>
          <w:rFonts w:ascii="Roboto" w:cs="Roboto" w:eastAsia="Roboto" w:hAnsi="Roboto"/>
          <w:color w:val="0c1a27"/>
          <w:rtl w:val="0"/>
        </w:rPr>
        <w:t xml:space="preserve">API access remains anonymous </w:t>
      </w:r>
      <w:commentRangeStart w:id="67"/>
      <w:r w:rsidDel="00000000" w:rsidR="00000000" w:rsidRPr="00000000">
        <w:rPr>
          <w:rFonts w:ascii="Roboto" w:cs="Roboto" w:eastAsia="Roboto" w:hAnsi="Roboto"/>
          <w:color w:val="0c1a27"/>
          <w:rtl w:val="0"/>
        </w:rPr>
        <w:t xml:space="preserve">beyond basic rate limiting</w:t>
      </w:r>
      <w:commentRangeEnd w:id="66"/>
      <w:r w:rsidDel="00000000" w:rsidR="00000000" w:rsidRPr="00000000">
        <w:commentReference w:id="66"/>
      </w:r>
      <w:commentRangeEnd w:id="67"/>
      <w:r w:rsidDel="00000000" w:rsidR="00000000" w:rsidRPr="00000000">
        <w:commentReference w:id="67"/>
      </w:r>
      <w:r w:rsidDel="00000000" w:rsidR="00000000" w:rsidRPr="00000000">
        <w:rPr>
          <w:rFonts w:ascii="Roboto" w:cs="Roboto" w:eastAsia="Roboto" w:hAnsi="Roboto"/>
          <w:color w:val="0c1a27"/>
          <w:rtl w:val="0"/>
        </w:rPr>
        <w:t xml:space="preserve">. While documents already exist publicly, we add extra screening to prevent accidental inclusion of private data.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Security measures:</w:t>
      </w:r>
      <w:r w:rsidDel="00000000" w:rsidR="00000000" w:rsidRPr="00000000">
        <w:rPr>
          <w:rFonts w:ascii="Roboto" w:cs="Roboto" w:eastAsia="Roboto" w:hAnsi="Roboto"/>
          <w:color w:val="0c1a27"/>
          <w:rtl w:val="0"/>
        </w:rPr>
        <w:t xml:space="preserve"> Documents stored in S3 with encryption at rest. API uses TLS for transit encryption. Access controls limit write permissions to verified contributors. </w:t>
      </w:r>
      <w:commentRangeStart w:id="68"/>
      <w:r w:rsidDel="00000000" w:rsidR="00000000" w:rsidRPr="00000000">
        <w:rPr>
          <w:rFonts w:ascii="Roboto" w:cs="Roboto" w:eastAsia="Roboto" w:hAnsi="Roboto"/>
          <w:color w:val="0c1a27"/>
          <w:rtl w:val="0"/>
        </w:rPr>
        <w:t xml:space="preserve">Version control in GitHub provides </w:t>
      </w:r>
      <w:ins w:author="David Trimmer" w:id="88" w:date="2025-08-14T16:03:13Z">
        <w:r w:rsidDel="00000000" w:rsidR="00000000" w:rsidRPr="00000000">
          <w:rPr>
            <w:rFonts w:ascii="Roboto" w:cs="Roboto" w:eastAsia="Roboto" w:hAnsi="Roboto"/>
            <w:color w:val="0c1a27"/>
            <w:rtl w:val="0"/>
            <w:rPrChange w:author="David Trimmer" w:id="89" w:date="2025-08-14T16:03:13Z">
              <w:rPr>
                <w:rFonts w:ascii="Roboto" w:cs="Roboto" w:eastAsia="Roboto" w:hAnsi="Roboto"/>
                <w:color w:val="0c1a27"/>
              </w:rPr>
            </w:rPrChange>
          </w:rPr>
          <w:t xml:space="preserve">an </w:t>
        </w:r>
      </w:ins>
      <w:r w:rsidDel="00000000" w:rsidR="00000000" w:rsidRPr="00000000">
        <w:rPr>
          <w:rFonts w:ascii="Roboto" w:cs="Roboto" w:eastAsia="Roboto" w:hAnsi="Roboto"/>
          <w:color w:val="0c1a27"/>
          <w:rtl w:val="0"/>
        </w:rPr>
        <w:t xml:space="preserve">audit trail</w:t>
      </w:r>
      <w:commentRangeEnd w:id="68"/>
      <w:r w:rsidDel="00000000" w:rsidR="00000000" w:rsidRPr="00000000">
        <w:commentReference w:id="68"/>
      </w:r>
      <w:r w:rsidDel="00000000" w:rsidR="00000000" w:rsidRPr="00000000">
        <w:rPr>
          <w:rFonts w:ascii="Roboto" w:cs="Roboto" w:eastAsia="Roboto" w:hAnsi="Roboto"/>
          <w:color w:val="0c1a27"/>
          <w:rtl w:val="0"/>
        </w:rPr>
        <w:t xml:space="preserve">. Regular security scans check for vulnerabilities. Backup copies in multiple regions prevent data loss.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Quality metrics:</w:t>
      </w:r>
      <w:r w:rsidDel="00000000" w:rsidR="00000000" w:rsidRPr="00000000">
        <w:rPr>
          <w:rFonts w:ascii="Roboto" w:cs="Roboto" w:eastAsia="Roboto" w:hAnsi="Roboto"/>
          <w:color w:val="0c1a27"/>
          <w:rtl w:val="0"/>
        </w:rPr>
        <w:t xml:space="preserve"> </w:t>
      </w:r>
      <w:commentRangeStart w:id="69"/>
      <w:r w:rsidDel="00000000" w:rsidR="00000000" w:rsidRPr="00000000">
        <w:rPr>
          <w:rFonts w:ascii="Roboto" w:cs="Roboto" w:eastAsia="Roboto" w:hAnsi="Roboto"/>
          <w:color w:val="0c1a27"/>
          <w:rtl w:val="0"/>
        </w:rPr>
        <w:t xml:space="preserve">99.5% accuracy</w:t>
      </w:r>
      <w:commentRangeEnd w:id="69"/>
      <w:r w:rsidDel="00000000" w:rsidR="00000000" w:rsidRPr="00000000">
        <w:commentReference w:id="69"/>
      </w:r>
      <w:r w:rsidDel="00000000" w:rsidR="00000000" w:rsidRPr="00000000">
        <w:rPr>
          <w:rFonts w:ascii="Roboto" w:cs="Roboto" w:eastAsia="Roboto" w:hAnsi="Roboto"/>
          <w:color w:val="0c1a27"/>
          <w:rtl w:val="0"/>
        </w:rPr>
        <w:t xml:space="preserve"> target verified through sampling. Completeness tracked via coverage dashboards.</w:t>
      </w:r>
      <w:commentRangeStart w:id="70"/>
      <w:r w:rsidDel="00000000" w:rsidR="00000000" w:rsidRPr="00000000">
        <w:rPr>
          <w:rFonts w:ascii="Roboto" w:cs="Roboto" w:eastAsia="Roboto" w:hAnsi="Roboto"/>
          <w:color w:val="0c1a27"/>
          <w:rtl w:val="0"/>
        </w:rPr>
        <w:t xml:space="preserve"> Freshness monitored through update frequency.</w:t>
      </w:r>
      <w:commentRangeEnd w:id="70"/>
      <w:r w:rsidDel="00000000" w:rsidR="00000000" w:rsidRPr="00000000">
        <w:commentReference w:id="70"/>
      </w:r>
      <w:r w:rsidDel="00000000" w:rsidR="00000000" w:rsidRPr="00000000">
        <w:rPr>
          <w:rFonts w:ascii="Roboto" w:cs="Roboto" w:eastAsia="Roboto" w:hAnsi="Roboto"/>
          <w:color w:val="0c1a27"/>
          <w:rtl w:val="0"/>
        </w:rPr>
        <w:t xml:space="preserve"> Community feedback incorporated via GitHub issues. This comprehensive approach ensures reliable, secure data management.</w:t>
      </w:r>
      <w:ins w:author="Benjamin Ogorek" w:id="90" w:date="2025-08-14T16:10:02Z">
        <w:r w:rsidDel="00000000" w:rsidR="00000000" w:rsidRPr="00000000">
          <w:rPr>
            <w:rFonts w:ascii="Roboto" w:cs="Roboto" w:eastAsia="Roboto" w:hAnsi="Roboto"/>
            <w:color w:val="0c1a27"/>
            <w:rtl w:val="0"/>
          </w:rPr>
          <w:t xml:space="preserve"> The number of human revisions made are stored with the document metadata and tracked over time and by category.</w:t>
        </w:r>
      </w:ins>
      <w:r w:rsidDel="00000000" w:rsidR="00000000" w:rsidRPr="00000000">
        <w:rPr>
          <w:rtl w:val="0"/>
        </w:rPr>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xwe32wzg8gg7" w:id="17"/>
      <w:bookmarkEnd w:id="17"/>
      <w:r w:rsidDel="00000000" w:rsidR="00000000" w:rsidRPr="00000000">
        <w:rPr>
          <w:rFonts w:ascii="Roboto" w:cs="Roboto" w:eastAsia="Roboto" w:hAnsi="Roboto"/>
          <w:b w:val="1"/>
          <w:color w:val="0c1a27"/>
          <w:sz w:val="34"/>
          <w:szCs w:val="34"/>
          <w:rtl w:val="0"/>
        </w:rPr>
        <w:t xml:space="preserve">Stakeholder Engagement (250 words)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172/250</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Government partnerships through multiple channels. Federal Reserve Bank of Atlanta and Georgia Center for Opportunity collaboration demonstrates commitment—seeding library with documents covering all states/programs nationwide. Atlanta Fed helps test rules-as-code generation evaluation. </w:t>
      </w:r>
      <w:commentRangeStart w:id="71"/>
      <w:r w:rsidDel="00000000" w:rsidR="00000000" w:rsidRPr="00000000">
        <w:rPr>
          <w:rFonts w:ascii="Roboto" w:cs="Roboto" w:eastAsia="Roboto" w:hAnsi="Roboto"/>
          <w:color w:val="0c1a27"/>
          <w:rtl w:val="0"/>
        </w:rPr>
        <w:t xml:space="preserve">OpenStates/Plural CEO expressed openness to collaboration</w:t>
      </w:r>
      <w:commentRangeEnd w:id="71"/>
      <w:r w:rsidDel="00000000" w:rsidR="00000000" w:rsidRPr="00000000">
        <w:commentReference w:id="71"/>
      </w:r>
      <w:r w:rsidDel="00000000" w:rsidR="00000000" w:rsidRPr="00000000">
        <w:rPr>
          <w:rFonts w:ascii="Roboto" w:cs="Roboto" w:eastAsia="Roboto" w:hAnsi="Roboto"/>
          <w:color w:val="0c1a27"/>
          <w:rtl w:val="0"/>
        </w:rPr>
        <w:t xml:space="preserve">, offering legislative tracking infrastructure.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Civic tech engagement:</w:t>
      </w:r>
      <w:r w:rsidDel="00000000" w:rsidR="00000000" w:rsidRPr="00000000">
        <w:rPr>
          <w:rFonts w:ascii="Roboto" w:cs="Roboto" w:eastAsia="Roboto" w:hAnsi="Roboto"/>
          <w:color w:val="0c1a27"/>
          <w:rtl w:val="0"/>
        </w:rPr>
        <w:t xml:space="preserve"> </w:t>
      </w:r>
      <w:commentRangeStart w:id="72"/>
      <w:r w:rsidDel="00000000" w:rsidR="00000000" w:rsidRPr="00000000">
        <w:rPr>
          <w:rFonts w:ascii="Roboto" w:cs="Roboto" w:eastAsia="Roboto" w:hAnsi="Roboto"/>
          <w:color w:val="0c1a27"/>
          <w:rtl w:val="0"/>
        </w:rPr>
        <w:t xml:space="preserve">Partner with former Code for America brigades for infrastructure support.</w:t>
      </w:r>
      <w:commentRangeEnd w:id="72"/>
      <w:r w:rsidDel="00000000" w:rsidR="00000000" w:rsidRPr="00000000">
        <w:commentReference w:id="72"/>
      </w:r>
      <w:r w:rsidDel="00000000" w:rsidR="00000000" w:rsidRPr="00000000">
        <w:rPr>
          <w:rFonts w:ascii="Roboto" w:cs="Roboto" w:eastAsia="Roboto" w:hAnsi="Roboto"/>
          <w:color w:val="0c1a27"/>
          <w:rtl w:val="0"/>
        </w:rPr>
        <w:t xml:space="preserve"> Volunteer technologists identify missing documents, contribute crawlers, </w:t>
      </w:r>
      <w:ins w:author="David Trimmer" w:id="91" w:date="2025-08-14T15:59:52Z">
        <w:r w:rsidDel="00000000" w:rsidR="00000000" w:rsidRPr="00000000">
          <w:rPr>
            <w:rFonts w:ascii="Roboto" w:cs="Roboto" w:eastAsia="Roboto" w:hAnsi="Roboto"/>
            <w:color w:val="0c1a27"/>
            <w:rtl w:val="0"/>
            <w:rPrChange w:author="David Trimmer" w:id="92" w:date="2025-08-14T15:59:52Z">
              <w:rPr>
                <w:rFonts w:ascii="Roboto" w:cs="Roboto" w:eastAsia="Roboto" w:hAnsi="Roboto"/>
                <w:color w:val="0c1a27"/>
              </w:rPr>
            </w:rPrChange>
          </w:rPr>
          <w:t xml:space="preserve">and </w:t>
        </w:r>
      </w:ins>
      <w:r w:rsidDel="00000000" w:rsidR="00000000" w:rsidRPr="00000000">
        <w:rPr>
          <w:rFonts w:ascii="Roboto" w:cs="Roboto" w:eastAsia="Roboto" w:hAnsi="Roboto"/>
          <w:color w:val="0c1a27"/>
          <w:rtl w:val="0"/>
        </w:rPr>
        <w:t xml:space="preserve">validate quality. </w:t>
      </w:r>
      <w:ins w:author="David Trimmer" w:id="93" w:date="2025-08-14T16:03:39Z">
        <w:r w:rsidDel="00000000" w:rsidR="00000000" w:rsidRPr="00000000">
          <w:rPr>
            <w:rFonts w:ascii="Roboto" w:cs="Roboto" w:eastAsia="Roboto" w:hAnsi="Roboto"/>
            <w:color w:val="0c1a27"/>
            <w:rtl w:val="0"/>
            <w:rPrChange w:author="David Trimmer" w:id="94" w:date="2025-08-14T16:03:39Z">
              <w:rPr>
                <w:rFonts w:ascii="Roboto" w:cs="Roboto" w:eastAsia="Roboto" w:hAnsi="Roboto"/>
                <w:color w:val="0c1a27"/>
              </w:rPr>
            </w:rPrChange>
          </w:rPr>
          <w:t xml:space="preserve">The distributed</w:t>
        </w:r>
      </w:ins>
      <w:del w:author="David Trimmer" w:id="93" w:date="2025-08-14T16:03:39Z">
        <w:r w:rsidDel="00000000" w:rsidR="00000000" w:rsidRPr="00000000">
          <w:rPr>
            <w:rFonts w:ascii="Roboto" w:cs="Roboto" w:eastAsia="Roboto" w:hAnsi="Roboto"/>
            <w:color w:val="0c1a27"/>
            <w:rtl w:val="0"/>
            <w:rPrChange w:author="David Trimmer" w:id="94" w:date="2025-08-14T16:03:39Z">
              <w:rPr>
                <w:rFonts w:ascii="Roboto" w:cs="Roboto" w:eastAsia="Roboto" w:hAnsi="Roboto"/>
                <w:color w:val="0c1a27"/>
              </w:rPr>
            </w:rPrChange>
          </w:rPr>
          <w:delText xml:space="preserve">Distributed</w:delText>
        </w:r>
      </w:del>
      <w:r w:rsidDel="00000000" w:rsidR="00000000" w:rsidRPr="00000000">
        <w:rPr>
          <w:rFonts w:ascii="Roboto" w:cs="Roboto" w:eastAsia="Roboto" w:hAnsi="Roboto"/>
          <w:color w:val="0c1a27"/>
          <w:rtl w:val="0"/>
        </w:rPr>
        <w:t xml:space="preserve"> model ensures comprehensive coverage with local ownership.</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Direct service partnership:</w:t>
      </w:r>
      <w:r w:rsidDel="00000000" w:rsidR="00000000" w:rsidRPr="00000000">
        <w:rPr>
          <w:rFonts w:ascii="Roboto" w:cs="Roboto" w:eastAsia="Roboto" w:hAnsi="Roboto"/>
          <w:color w:val="0c1a27"/>
          <w:rtl w:val="0"/>
        </w:rPr>
        <w:t xml:space="preserve"> MyFriendBen and Benefit Navigator staff participate monthly, test features, </w:t>
      </w:r>
      <w:ins w:author="David Trimmer" w:id="95" w:date="2025-08-14T16:03:44Z">
        <w:r w:rsidDel="00000000" w:rsidR="00000000" w:rsidRPr="00000000">
          <w:rPr>
            <w:rFonts w:ascii="Roboto" w:cs="Roboto" w:eastAsia="Roboto" w:hAnsi="Roboto"/>
            <w:color w:val="0c1a27"/>
            <w:rtl w:val="0"/>
            <w:rPrChange w:author="David Trimmer" w:id="96" w:date="2025-08-14T16:03:44Z">
              <w:rPr>
                <w:rFonts w:ascii="Roboto" w:cs="Roboto" w:eastAsia="Roboto" w:hAnsi="Roboto"/>
                <w:color w:val="0c1a27"/>
              </w:rPr>
            </w:rPrChange>
          </w:rPr>
          <w:t xml:space="preserve">and </w:t>
        </w:r>
      </w:ins>
      <w:r w:rsidDel="00000000" w:rsidR="00000000" w:rsidRPr="00000000">
        <w:rPr>
          <w:rFonts w:ascii="Roboto" w:cs="Roboto" w:eastAsia="Roboto" w:hAnsi="Roboto"/>
          <w:color w:val="0c1a27"/>
          <w:rtl w:val="0"/>
        </w:rPr>
        <w:t xml:space="preserve">provide feedback. Frontline experience guides prioritization.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Academic collaboration:</w:t>
      </w:r>
      <w:r w:rsidDel="00000000" w:rsidR="00000000" w:rsidRPr="00000000">
        <w:rPr>
          <w:rFonts w:ascii="Roboto" w:cs="Roboto" w:eastAsia="Roboto" w:hAnsi="Roboto"/>
          <w:color w:val="0c1a27"/>
          <w:rtl w:val="0"/>
        </w:rPr>
        <w:t xml:space="preserve"> Better Government Lab and USC contribute expertise and documents from PolicyEngine research. NBER contributes assembled tax documents through </w:t>
      </w:r>
      <w:ins w:author="David Trimmer" w:id="97" w:date="2025-08-14T16:03:51Z">
        <w:r w:rsidDel="00000000" w:rsidR="00000000" w:rsidRPr="00000000">
          <w:rPr>
            <w:rFonts w:ascii="Roboto" w:cs="Roboto" w:eastAsia="Roboto" w:hAnsi="Roboto"/>
            <w:color w:val="0c1a27"/>
            <w:rtl w:val="0"/>
            <w:rPrChange w:author="David Trimmer" w:id="98" w:date="2025-08-14T16:03:51Z">
              <w:rPr>
                <w:rFonts w:ascii="Roboto" w:cs="Roboto" w:eastAsia="Roboto" w:hAnsi="Roboto"/>
                <w:color w:val="0c1a27"/>
              </w:rPr>
            </w:rPrChange>
          </w:rPr>
          <w:t xml:space="preserve">the </w:t>
        </w:r>
      </w:ins>
      <w:r w:rsidDel="00000000" w:rsidR="00000000" w:rsidRPr="00000000">
        <w:rPr>
          <w:rFonts w:ascii="Roboto" w:cs="Roboto" w:eastAsia="Roboto" w:hAnsi="Roboto"/>
          <w:color w:val="0c1a27"/>
          <w:rtl w:val="0"/>
        </w:rPr>
        <w:t xml:space="preserve">TAXSIM MOU covering historical policies since 2018. Prenatal-to-3 at Vanderbilt uses PolicyEngine for tax credit modeling, contributes research archive. </w:t>
      </w:r>
      <w:ins w:author="David Trimmer" w:id="99" w:date="2025-08-14T16:04:14Z">
        <w:r w:rsidDel="00000000" w:rsidR="00000000" w:rsidRPr="00000000">
          <w:rPr>
            <w:rFonts w:ascii="Roboto" w:cs="Roboto" w:eastAsia="Roboto" w:hAnsi="Roboto"/>
            <w:color w:val="0c1a27"/>
            <w:rtl w:val="0"/>
            <w:rPrChange w:author="David Trimmer" w:id="100" w:date="2025-08-14T16:04:14Z">
              <w:rPr>
                <w:rFonts w:ascii="Roboto" w:cs="Roboto" w:eastAsia="Roboto" w:hAnsi="Roboto"/>
                <w:color w:val="0c1a27"/>
              </w:rPr>
            </w:rPrChange>
          </w:rPr>
          <w:t xml:space="preserve">The </w:t>
        </w:r>
      </w:ins>
      <w:r w:rsidDel="00000000" w:rsidR="00000000" w:rsidRPr="00000000">
        <w:rPr>
          <w:rFonts w:ascii="Roboto" w:cs="Roboto" w:eastAsia="Roboto" w:hAnsi="Roboto"/>
          <w:color w:val="0c1a27"/>
          <w:rtl w:val="0"/>
        </w:rPr>
        <w:t xml:space="preserve">Georgetown and Michigan teams provide academic rigor. Researchers use archive</w:t>
      </w:r>
      <w:ins w:author="David Trimmer" w:id="101" w:date="2025-08-14T16:04:12Z">
        <w:r w:rsidDel="00000000" w:rsidR="00000000" w:rsidRPr="00000000">
          <w:rPr>
            <w:rFonts w:ascii="Roboto" w:cs="Roboto" w:eastAsia="Roboto" w:hAnsi="Roboto"/>
            <w:color w:val="0c1a27"/>
            <w:rtl w:val="0"/>
          </w:rPr>
          <w:t xml:space="preserve">s</w:t>
        </w:r>
      </w:ins>
      <w:r w:rsidDel="00000000" w:rsidR="00000000" w:rsidRPr="00000000">
        <w:rPr>
          <w:rFonts w:ascii="Roboto" w:cs="Roboto" w:eastAsia="Roboto" w:hAnsi="Roboto"/>
          <w:color w:val="0c1a27"/>
          <w:rtl w:val="0"/>
        </w:rPr>
        <w:t xml:space="preserve"> for economic analysis.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Open source ecosystem:</w:t>
      </w:r>
      <w:r w:rsidDel="00000000" w:rsidR="00000000" w:rsidRPr="00000000">
        <w:rPr>
          <w:rFonts w:ascii="Roboto" w:cs="Roboto" w:eastAsia="Roboto" w:hAnsi="Roboto"/>
          <w:color w:val="0c1a27"/>
          <w:rtl w:val="0"/>
        </w:rPr>
        <w:t xml:space="preserve"> All code</w:t>
      </w:r>
      <w:ins w:author="Daphne Hansell" w:id="102" w:date="2025-08-14T16:00:40Z">
        <w:r w:rsidDel="00000000" w:rsidR="00000000" w:rsidRPr="00000000">
          <w:rPr>
            <w:rFonts w:ascii="Roboto" w:cs="Roboto" w:eastAsia="Roboto" w:hAnsi="Roboto"/>
            <w:color w:val="0c1a27"/>
            <w:rtl w:val="0"/>
          </w:rPr>
          <w:t xml:space="preserve"> will be </w:t>
        </w:r>
      </w:ins>
      <w:del w:author="Daphne Hansell" w:id="102" w:date="2025-08-14T16:00:40Z">
        <w:r w:rsidDel="00000000" w:rsidR="00000000" w:rsidRPr="00000000">
          <w:rPr>
            <w:rFonts w:ascii="Roboto" w:cs="Roboto" w:eastAsia="Roboto" w:hAnsi="Roboto"/>
            <w:color w:val="0c1a27"/>
            <w:rtl w:val="0"/>
          </w:rPr>
          <w:delText xml:space="preserve"> </w:delText>
        </w:r>
      </w:del>
      <w:r w:rsidDel="00000000" w:rsidR="00000000" w:rsidRPr="00000000">
        <w:rPr>
          <w:rFonts w:ascii="Roboto" w:cs="Roboto" w:eastAsia="Roboto" w:hAnsi="Roboto"/>
          <w:color w:val="0c1a27"/>
          <w:rtl w:val="0"/>
        </w:rPr>
        <w:t xml:space="preserve">public. Work with 8-10 rules-as-code organizations via RFP—state agencies, research institutions, civic tech groups contributing documents. Documentation encourages adaptation. Transparency builds trust and ensures sustainability.</w:t>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jncx7vfk1mqg" w:id="18"/>
      <w:bookmarkEnd w:id="18"/>
      <w:r w:rsidDel="00000000" w:rsidR="00000000" w:rsidRPr="00000000">
        <w:rPr>
          <w:rFonts w:ascii="Roboto" w:cs="Roboto" w:eastAsia="Roboto" w:hAnsi="Roboto"/>
          <w:b w:val="1"/>
          <w:color w:val="0c1a27"/>
          <w:sz w:val="34"/>
          <w:szCs w:val="34"/>
          <w:rtl w:val="0"/>
        </w:rPr>
        <w:t xml:space="preserve">Resources and Infrastructure (250 words)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228/250</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Computational resources leverage cloud infrastructure for scalability. </w:t>
      </w:r>
      <w:commentRangeStart w:id="73"/>
      <w:r w:rsidDel="00000000" w:rsidR="00000000" w:rsidRPr="00000000">
        <w:rPr>
          <w:rFonts w:ascii="Roboto" w:cs="Roboto" w:eastAsia="Roboto" w:hAnsi="Roboto"/>
          <w:color w:val="0c1a27"/>
          <w:rtl w:val="0"/>
        </w:rPr>
        <w:t xml:space="preserve">AWS provides core services: EC2 for crawlers, S3 for document storage, </w:t>
      </w:r>
      <w:ins w:author="David Trimmer" w:id="103" w:date="2025-08-14T16:04:25Z">
        <w:r w:rsidDel="00000000" w:rsidR="00000000" w:rsidRPr="00000000">
          <w:rPr>
            <w:rFonts w:ascii="Roboto" w:cs="Roboto" w:eastAsia="Roboto" w:hAnsi="Roboto"/>
            <w:color w:val="0c1a27"/>
            <w:rtl w:val="0"/>
            <w:rPrChange w:author="David Trimmer" w:id="104" w:date="2025-08-14T16:04:25Z">
              <w:rPr>
                <w:rFonts w:ascii="Roboto" w:cs="Roboto" w:eastAsia="Roboto" w:hAnsi="Roboto"/>
                <w:color w:val="0c1a27"/>
              </w:rPr>
            </w:rPrChange>
          </w:rPr>
          <w:t xml:space="preserve">and </w:t>
        </w:r>
      </w:ins>
      <w:r w:rsidDel="00000000" w:rsidR="00000000" w:rsidRPr="00000000">
        <w:rPr>
          <w:rFonts w:ascii="Roboto" w:cs="Roboto" w:eastAsia="Roboto" w:hAnsi="Roboto"/>
          <w:color w:val="0c1a27"/>
          <w:rtl w:val="0"/>
        </w:rPr>
        <w:t xml:space="preserve">RDS for metadata.</w:t>
      </w:r>
      <w:commentRangeEnd w:id="73"/>
      <w:r w:rsidDel="00000000" w:rsidR="00000000" w:rsidRPr="00000000">
        <w:commentReference w:id="73"/>
      </w:r>
      <w:r w:rsidDel="00000000" w:rsidR="00000000" w:rsidRPr="00000000">
        <w:rPr>
          <w:rFonts w:ascii="Roboto" w:cs="Roboto" w:eastAsia="Roboto" w:hAnsi="Roboto"/>
          <w:color w:val="0c1a27"/>
          <w:rtl w:val="0"/>
        </w:rPr>
        <w:t xml:space="preserve"> Infrastructure costs scale with usage, starting small and growing as coverage expands. AI API costs for </w:t>
      </w:r>
      <w:commentRangeStart w:id="74"/>
      <w:commentRangeStart w:id="75"/>
      <w:r w:rsidDel="00000000" w:rsidR="00000000" w:rsidRPr="00000000">
        <w:rPr>
          <w:rFonts w:ascii="Roboto" w:cs="Roboto" w:eastAsia="Roboto" w:hAnsi="Roboto"/>
          <w:color w:val="0c1a27"/>
          <w:rtl w:val="0"/>
        </w:rPr>
        <w:t xml:space="preserve">Claude/GPT-5</w:t>
      </w:r>
      <w:commentRangeEnd w:id="74"/>
      <w:r w:rsidDel="00000000" w:rsidR="00000000" w:rsidRPr="00000000">
        <w:commentReference w:id="74"/>
      </w:r>
      <w:commentRangeEnd w:id="75"/>
      <w:r w:rsidDel="00000000" w:rsidR="00000000" w:rsidRPr="00000000">
        <w:commentReference w:id="75"/>
      </w:r>
      <w:r w:rsidDel="00000000" w:rsidR="00000000" w:rsidRPr="00000000">
        <w:rPr>
          <w:rFonts w:ascii="Roboto" w:cs="Roboto" w:eastAsia="Roboto" w:hAnsi="Roboto"/>
          <w:color w:val="0c1a27"/>
          <w:rtl w:val="0"/>
        </w:rPr>
        <w:t xml:space="preserve"> vary based on crawling frequency and document volume.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Software stack:</w:t>
      </w:r>
      <w:r w:rsidDel="00000000" w:rsidR="00000000" w:rsidRPr="00000000">
        <w:rPr>
          <w:rFonts w:ascii="Roboto" w:cs="Roboto" w:eastAsia="Roboto" w:hAnsi="Roboto"/>
          <w:color w:val="0c1a27"/>
          <w:rtl w:val="0"/>
        </w:rPr>
        <w:t xml:space="preserve"> Python for crawler development using LangChain for AI orchestration. Integration with PolicyEngine's open-source rules engine to identify relevant documents for eligibility decisions—our engine already maps complex relationships like TANF-SNAP categorical eligibility. OpenStates API v3 integration for legislative document access and schema compatibility. FastAPI for REST API development. </w:t>
      </w:r>
      <w:commentRangeStart w:id="76"/>
      <w:r w:rsidDel="00000000" w:rsidR="00000000" w:rsidRPr="00000000">
        <w:rPr>
          <w:rFonts w:ascii="Roboto" w:cs="Roboto" w:eastAsia="Roboto" w:hAnsi="Roboto"/>
          <w:color w:val="0c1a27"/>
          <w:rtl w:val="0"/>
        </w:rPr>
        <w:t xml:space="preserve">MCP server for native LLM integration</w:t>
      </w:r>
      <w:ins w:author="David Trimmer" w:id="105" w:date="2025-08-14T16:04:35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enabling tools like Claude to directly query policy documents during conversations. </w:t>
      </w:r>
      <w:commentRangeEnd w:id="76"/>
      <w:r w:rsidDel="00000000" w:rsidR="00000000" w:rsidRPr="00000000">
        <w:commentReference w:id="76"/>
      </w:r>
      <w:commentRangeStart w:id="77"/>
      <w:r w:rsidDel="00000000" w:rsidR="00000000" w:rsidRPr="00000000">
        <w:rPr>
          <w:rFonts w:ascii="Roboto" w:cs="Roboto" w:eastAsia="Roboto" w:hAnsi="Roboto"/>
          <w:color w:val="0c1a27"/>
          <w:rtl w:val="0"/>
        </w:rPr>
        <w:t xml:space="preserve">PostgreSQL for structured data. React for public dashboards.</w:t>
      </w:r>
      <w:commentRangeEnd w:id="77"/>
      <w:r w:rsidDel="00000000" w:rsidR="00000000" w:rsidRPr="00000000">
        <w:commentReference w:id="77"/>
      </w:r>
      <w:r w:rsidDel="00000000" w:rsidR="00000000" w:rsidRPr="00000000">
        <w:rPr>
          <w:rFonts w:ascii="Roboto" w:cs="Roboto" w:eastAsia="Roboto" w:hAnsi="Roboto"/>
          <w:color w:val="0c1a27"/>
          <w:rtl w:val="0"/>
        </w:rPr>
        <w:t xml:space="preserve"> GitHub Actions for CI/CD. All components </w:t>
      </w:r>
      <w:ins w:author="David Trimmer" w:id="106" w:date="2025-08-14T16:04:41Z">
        <w:r w:rsidDel="00000000" w:rsidR="00000000" w:rsidRPr="00000000">
          <w:rPr>
            <w:rFonts w:ascii="Roboto" w:cs="Roboto" w:eastAsia="Roboto" w:hAnsi="Roboto"/>
            <w:color w:val="0c1a27"/>
            <w:rtl w:val="0"/>
            <w:rPrChange w:author="David Trimmer" w:id="107" w:date="2025-08-14T16:04:41Z">
              <w:rPr>
                <w:rFonts w:ascii="Roboto" w:cs="Roboto" w:eastAsia="Roboto" w:hAnsi="Roboto"/>
                <w:color w:val="0c1a27"/>
              </w:rPr>
            </w:rPrChange>
          </w:rPr>
          <w:t xml:space="preserve">are </w:t>
        </w:r>
      </w:ins>
      <w:r w:rsidDel="00000000" w:rsidR="00000000" w:rsidRPr="00000000">
        <w:rPr>
          <w:rFonts w:ascii="Roboto" w:cs="Roboto" w:eastAsia="Roboto" w:hAnsi="Roboto"/>
          <w:color w:val="0c1a27"/>
          <w:rtl w:val="0"/>
        </w:rPr>
        <w:t xml:space="preserve">100% open-source except AI services.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Government system integration:</w:t>
      </w:r>
      <w:r w:rsidDel="00000000" w:rsidR="00000000" w:rsidRPr="00000000">
        <w:rPr>
          <w:rFonts w:ascii="Roboto" w:cs="Roboto" w:eastAsia="Roboto" w:hAnsi="Roboto"/>
          <w:color w:val="0c1a27"/>
          <w:rtl w:val="0"/>
        </w:rPr>
        <w:t xml:space="preserve"> API-first architecture enables integration without direct system access. Partners embed via REST calls or </w:t>
      </w:r>
      <w:commentRangeStart w:id="78"/>
      <w:r w:rsidDel="00000000" w:rsidR="00000000" w:rsidRPr="00000000">
        <w:rPr>
          <w:rFonts w:ascii="Roboto" w:cs="Roboto" w:eastAsia="Roboto" w:hAnsi="Roboto"/>
          <w:color w:val="0c1a27"/>
          <w:rtl w:val="0"/>
        </w:rPr>
        <w:t xml:space="preserve">JavaScript widgets.</w:t>
      </w:r>
      <w:commentRangeEnd w:id="78"/>
      <w:r w:rsidDel="00000000" w:rsidR="00000000" w:rsidRPr="00000000">
        <w:commentReference w:id="78"/>
      </w:r>
      <w:r w:rsidDel="00000000" w:rsidR="00000000" w:rsidRPr="00000000">
        <w:rPr>
          <w:rFonts w:ascii="Roboto" w:cs="Roboto" w:eastAsia="Roboto" w:hAnsi="Roboto"/>
          <w:color w:val="0c1a27"/>
          <w:rtl w:val="0"/>
        </w:rPr>
        <w:t xml:space="preserve"> Government agencies can bulk export their documents. No direct database connections required, reducing security concerns and technical barriers.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Access model:</w:t>
      </w:r>
      <w:r w:rsidDel="00000000" w:rsidR="00000000" w:rsidRPr="00000000">
        <w:rPr>
          <w:rFonts w:ascii="Roboto" w:cs="Roboto" w:eastAsia="Roboto" w:hAnsi="Roboto"/>
          <w:color w:val="0c1a27"/>
          <w:rtl w:val="0"/>
        </w:rPr>
        <w:t xml:space="preserve"> CloudFlare CDN ensures global availability with low latency. Multiple availability zones prevent outages. Automated scaling handles traffic spikes. </w:t>
      </w:r>
      <w:ins w:author="David Trimmer" w:id="108" w:date="2025-08-14T16:04:46Z">
        <w:r w:rsidDel="00000000" w:rsidR="00000000" w:rsidRPr="00000000">
          <w:rPr>
            <w:rFonts w:ascii="Roboto" w:cs="Roboto" w:eastAsia="Roboto" w:hAnsi="Roboto"/>
            <w:color w:val="0c1a27"/>
            <w:rtl w:val="0"/>
            <w:rPrChange w:author="David Trimmer" w:id="109" w:date="2025-08-14T16:04:46Z">
              <w:rPr>
                <w:rFonts w:ascii="Roboto" w:cs="Roboto" w:eastAsia="Roboto" w:hAnsi="Roboto"/>
                <w:color w:val="0c1a27"/>
              </w:rPr>
            </w:rPrChange>
          </w:rPr>
          <w:t xml:space="preserve">The </w:t>
        </w:r>
      </w:ins>
      <w:r w:rsidDel="00000000" w:rsidR="00000000" w:rsidRPr="00000000">
        <w:rPr>
          <w:rFonts w:ascii="Roboto" w:cs="Roboto" w:eastAsia="Roboto" w:hAnsi="Roboto"/>
          <w:color w:val="0c1a27"/>
          <w:rtl w:val="0"/>
        </w:rPr>
        <w:t xml:space="preserve">API gateway manages authentication and rate limiting.</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Development infrastructure:</w:t>
      </w:r>
      <w:r w:rsidDel="00000000" w:rsidR="00000000" w:rsidRPr="00000000">
        <w:rPr>
          <w:rFonts w:ascii="Roboto" w:cs="Roboto" w:eastAsia="Roboto" w:hAnsi="Roboto"/>
          <w:color w:val="0c1a27"/>
          <w:rtl w:val="0"/>
        </w:rPr>
        <w:t xml:space="preserve"> GitHub for code repository and collaboration. Slack for team communication. </w:t>
      </w:r>
      <w:commentRangeStart w:id="79"/>
      <w:r w:rsidDel="00000000" w:rsidR="00000000" w:rsidRPr="00000000">
        <w:rPr>
          <w:rFonts w:ascii="Roboto" w:cs="Roboto" w:eastAsia="Roboto" w:hAnsi="Roboto"/>
          <w:color w:val="0c1a27"/>
          <w:rtl w:val="0"/>
        </w:rPr>
        <w:t xml:space="preserve">Linear for project management. Datadog for monitoring.</w:t>
      </w:r>
      <w:commentRangeEnd w:id="79"/>
      <w:r w:rsidDel="00000000" w:rsidR="00000000" w:rsidRPr="00000000">
        <w:commentReference w:id="79"/>
      </w:r>
      <w:r w:rsidDel="00000000" w:rsidR="00000000" w:rsidRPr="00000000">
        <w:rPr>
          <w:rFonts w:ascii="Roboto" w:cs="Roboto" w:eastAsia="Roboto" w:hAnsi="Roboto"/>
          <w:color w:val="0c1a27"/>
          <w:rtl w:val="0"/>
        </w:rPr>
        <w:t xml:space="preserve"> This modern stack ensures efficient development and reliable operations while remaining vendor-agnostic where possible.</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6p0leoapnzoa" w:id="19"/>
      <w:bookmarkEnd w:id="19"/>
      <w:r w:rsidDel="00000000" w:rsidR="00000000" w:rsidRPr="00000000">
        <w:rPr>
          <w:rFonts w:ascii="Roboto" w:cs="Roboto" w:eastAsia="Roboto" w:hAnsi="Roboto"/>
          <w:b w:val="1"/>
          <w:color w:val="0c1a27"/>
          <w:sz w:val="34"/>
          <w:szCs w:val="34"/>
          <w:rtl w:val="0"/>
        </w:rPr>
        <w:t xml:space="preserve">Scalability &amp; Sustainability (250 words)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180/250</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We build technical scalability into our architecture. Our crawler system uses job queues</w:t>
      </w:r>
      <w:ins w:author="David Trimmer" w:id="110" w:date="2025-08-14T16:04:48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enabling horizontal scaling. </w:t>
      </w:r>
      <w:commentRangeStart w:id="80"/>
      <w:r w:rsidDel="00000000" w:rsidR="00000000" w:rsidRPr="00000000">
        <w:rPr>
          <w:rFonts w:ascii="Roboto" w:cs="Roboto" w:eastAsia="Roboto" w:hAnsi="Roboto"/>
          <w:color w:val="0c1a27"/>
          <w:rtl w:val="0"/>
        </w:rPr>
        <w:t xml:space="preserve">Add more workers to handle more jurisdictions.</w:t>
      </w:r>
      <w:commentRangeEnd w:id="80"/>
      <w:r w:rsidDel="00000000" w:rsidR="00000000" w:rsidRPr="00000000">
        <w:commentReference w:id="80"/>
      </w:r>
      <w:r w:rsidDel="00000000" w:rsidR="00000000" w:rsidRPr="00000000">
        <w:rPr>
          <w:rFonts w:ascii="Roboto" w:cs="Roboto" w:eastAsia="Roboto" w:hAnsi="Roboto"/>
          <w:color w:val="0c1a27"/>
          <w:rtl w:val="0"/>
        </w:rPr>
        <w:t xml:space="preserve"> Document storage in </w:t>
      </w:r>
      <w:commentRangeStart w:id="81"/>
      <w:r w:rsidDel="00000000" w:rsidR="00000000" w:rsidRPr="00000000">
        <w:rPr>
          <w:rFonts w:ascii="Roboto" w:cs="Roboto" w:eastAsia="Roboto" w:hAnsi="Roboto"/>
          <w:color w:val="0c1a27"/>
          <w:rtl w:val="0"/>
        </w:rPr>
        <w:t xml:space="preserve">S3</w:t>
      </w:r>
      <w:commentRangeEnd w:id="81"/>
      <w:r w:rsidDel="00000000" w:rsidR="00000000" w:rsidRPr="00000000">
        <w:commentReference w:id="81"/>
      </w:r>
      <w:r w:rsidDel="00000000" w:rsidR="00000000" w:rsidRPr="00000000">
        <w:rPr>
          <w:rFonts w:ascii="Roboto" w:cs="Roboto" w:eastAsia="Roboto" w:hAnsi="Roboto"/>
          <w:color w:val="0c1a27"/>
          <w:rtl w:val="0"/>
        </w:rPr>
        <w:t xml:space="preserve"> scales </w:t>
      </w:r>
      <w:commentRangeStart w:id="82"/>
      <w:r w:rsidDel="00000000" w:rsidR="00000000" w:rsidRPr="00000000">
        <w:rPr>
          <w:rFonts w:ascii="Roboto" w:cs="Roboto" w:eastAsia="Roboto" w:hAnsi="Roboto"/>
          <w:color w:val="0c1a27"/>
          <w:rtl w:val="0"/>
        </w:rPr>
        <w:t xml:space="preserve">infinitely</w:t>
      </w:r>
      <w:commentRangeEnd w:id="82"/>
      <w:r w:rsidDel="00000000" w:rsidR="00000000" w:rsidRPr="00000000">
        <w:commentReference w:id="82"/>
      </w:r>
      <w:r w:rsidDel="00000000" w:rsidR="00000000" w:rsidRPr="00000000">
        <w:rPr>
          <w:rFonts w:ascii="Roboto" w:cs="Roboto" w:eastAsia="Roboto" w:hAnsi="Roboto"/>
          <w:color w:val="0c1a27"/>
          <w:rtl w:val="0"/>
        </w:rPr>
        <w:t xml:space="preserve">. API uses caching and CDN for performance at scale. </w:t>
      </w:r>
      <w:commentRangeStart w:id="83"/>
      <w:r w:rsidDel="00000000" w:rsidR="00000000" w:rsidRPr="00000000">
        <w:rPr>
          <w:rFonts w:ascii="Roboto" w:cs="Roboto" w:eastAsia="Roboto" w:hAnsi="Roboto"/>
          <w:color w:val="0c1a27"/>
          <w:rtl w:val="0"/>
        </w:rPr>
        <w:t xml:space="preserve">Database sharding ready for </w:t>
      </w:r>
      <w:commentRangeStart w:id="84"/>
      <w:r w:rsidDel="00000000" w:rsidR="00000000" w:rsidRPr="00000000">
        <w:rPr>
          <w:rFonts w:ascii="Roboto" w:cs="Roboto" w:eastAsia="Roboto" w:hAnsi="Roboto"/>
          <w:color w:val="0c1a27"/>
          <w:rtl w:val="0"/>
        </w:rPr>
        <w:t xml:space="preserve">millions</w:t>
      </w:r>
      <w:commentRangeEnd w:id="84"/>
      <w:r w:rsidDel="00000000" w:rsidR="00000000" w:rsidRPr="00000000">
        <w:commentReference w:id="84"/>
      </w:r>
      <w:r w:rsidDel="00000000" w:rsidR="00000000" w:rsidRPr="00000000">
        <w:rPr>
          <w:rFonts w:ascii="Roboto" w:cs="Roboto" w:eastAsia="Roboto" w:hAnsi="Roboto"/>
          <w:color w:val="0c1a27"/>
          <w:rtl w:val="0"/>
        </w:rPr>
        <w:t xml:space="preserve"> of documents.</w:t>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Long-term sustainability through revenue diversification:</w:t>
      </w:r>
      <w:r w:rsidDel="00000000" w:rsidR="00000000" w:rsidRPr="00000000">
        <w:rPr>
          <w:rFonts w:ascii="Roboto" w:cs="Roboto" w:eastAsia="Roboto" w:hAnsi="Roboto"/>
          <w:color w:val="0c1a27"/>
          <w:rtl w:val="0"/>
        </w:rPr>
        <w:t xml:space="preserve"> </w:t>
      </w:r>
      <w:commentRangeStart w:id="85"/>
      <w:r w:rsidDel="00000000" w:rsidR="00000000" w:rsidRPr="00000000">
        <w:rPr>
          <w:rFonts w:ascii="Roboto" w:cs="Roboto" w:eastAsia="Roboto" w:hAnsi="Roboto"/>
          <w:color w:val="0c1a27"/>
          <w:rtl w:val="0"/>
        </w:rPr>
        <w:t xml:space="preserve">Enterprise API subscriptions from benefits platforms and government contractors. Government contracts for official preservation services.</w:t>
      </w:r>
      <w:commentRangeEnd w:id="85"/>
      <w:r w:rsidDel="00000000" w:rsidR="00000000" w:rsidRPr="00000000">
        <w:commentReference w:id="85"/>
      </w:r>
      <w:r w:rsidDel="00000000" w:rsidR="00000000" w:rsidRPr="00000000">
        <w:rPr>
          <w:rFonts w:ascii="Roboto" w:cs="Roboto" w:eastAsia="Roboto" w:hAnsi="Roboto"/>
          <w:color w:val="0c1a27"/>
          <w:rtl w:val="0"/>
        </w:rPr>
        <w:t xml:space="preserve"> Foundation support for free nonprofit access. Multiple revenue streams ensure sustainability beyond </w:t>
      </w:r>
      <w:ins w:author="David Trimmer" w:id="111" w:date="2025-08-14T16:05:35Z">
        <w:r w:rsidDel="00000000" w:rsidR="00000000" w:rsidRPr="00000000">
          <w:rPr>
            <w:rFonts w:ascii="Roboto" w:cs="Roboto" w:eastAsia="Roboto" w:hAnsi="Roboto"/>
            <w:color w:val="0c1a27"/>
            <w:rtl w:val="0"/>
            <w:rPrChange w:author="David Trimmer" w:id="112" w:date="2025-08-14T16:05:35Z">
              <w:rPr>
                <w:rFonts w:ascii="Roboto" w:cs="Roboto" w:eastAsia="Roboto" w:hAnsi="Roboto"/>
                <w:color w:val="0c1a27"/>
              </w:rPr>
            </w:rPrChange>
          </w:rPr>
          <w:t xml:space="preserve">the </w:t>
        </w:r>
      </w:ins>
      <w:r w:rsidDel="00000000" w:rsidR="00000000" w:rsidRPr="00000000">
        <w:rPr>
          <w:rFonts w:ascii="Roboto" w:cs="Roboto" w:eastAsia="Roboto" w:hAnsi="Roboto"/>
          <w:color w:val="0c1a27"/>
          <w:rtl w:val="0"/>
        </w:rPr>
        <w:t xml:space="preserve">grant period.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Cost optimization:</w:t>
      </w:r>
      <w:r w:rsidDel="00000000" w:rsidR="00000000" w:rsidRPr="00000000">
        <w:rPr>
          <w:rFonts w:ascii="Roboto" w:cs="Roboto" w:eastAsia="Roboto" w:hAnsi="Roboto"/>
          <w:color w:val="0c1a27"/>
          <w:rtl w:val="0"/>
        </w:rPr>
        <w:t xml:space="preserve"> </w:t>
      </w:r>
      <w:commentRangeStart w:id="86"/>
      <w:r w:rsidDel="00000000" w:rsidR="00000000" w:rsidRPr="00000000">
        <w:rPr>
          <w:rFonts w:ascii="Roboto" w:cs="Roboto" w:eastAsia="Roboto" w:hAnsi="Roboto"/>
          <w:color w:val="0c1a27"/>
          <w:rtl w:val="0"/>
        </w:rPr>
        <w:t xml:space="preserve">Open-source approach eliminates licensing costs. </w:t>
      </w:r>
      <w:commentRangeEnd w:id="86"/>
      <w:r w:rsidDel="00000000" w:rsidR="00000000" w:rsidRPr="00000000">
        <w:commentReference w:id="86"/>
      </w:r>
      <w:r w:rsidDel="00000000" w:rsidR="00000000" w:rsidRPr="00000000">
        <w:rPr>
          <w:rFonts w:ascii="Roboto" w:cs="Roboto" w:eastAsia="Roboto" w:hAnsi="Roboto"/>
          <w:color w:val="0c1a27"/>
          <w:rtl w:val="0"/>
        </w:rPr>
        <w:t xml:space="preserve">Community contributions from 100+ developers reduce development expenses. Efficient caching minimizes AI API usage. </w:t>
      </w:r>
      <w:commentRangeStart w:id="87"/>
      <w:r w:rsidDel="00000000" w:rsidR="00000000" w:rsidRPr="00000000">
        <w:rPr>
          <w:rFonts w:ascii="Roboto" w:cs="Roboto" w:eastAsia="Roboto" w:hAnsi="Roboto"/>
          <w:color w:val="0c1a27"/>
          <w:rtl w:val="0"/>
        </w:rPr>
        <w:t xml:space="preserve">Graduated storage (hot/cold) optimizes costs for historical documents</w:t>
      </w:r>
      <w:commentRangeEnd w:id="87"/>
      <w:r w:rsidDel="00000000" w:rsidR="00000000" w:rsidRPr="00000000">
        <w:commentReference w:id="87"/>
      </w:r>
      <w:r w:rsidDel="00000000" w:rsidR="00000000" w:rsidRPr="00000000">
        <w:rPr>
          <w:rFonts w:ascii="Roboto" w:cs="Roboto" w:eastAsia="Roboto" w:hAnsi="Roboto"/>
          <w:color w:val="0c1a27"/>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Organizational sustainability:</w:t>
      </w:r>
      <w:r w:rsidDel="00000000" w:rsidR="00000000" w:rsidRPr="00000000">
        <w:rPr>
          <w:rFonts w:ascii="Roboto" w:cs="Roboto" w:eastAsia="Roboto" w:hAnsi="Roboto"/>
          <w:color w:val="0c1a27"/>
          <w:rtl w:val="0"/>
        </w:rPr>
        <w:t xml:space="preserve"> PolicyEngine's existing infrastructure and team provide </w:t>
      </w:r>
      <w:ins w:author="David Trimmer" w:id="113" w:date="2025-08-14T16:05:54Z">
        <w:r w:rsidDel="00000000" w:rsidR="00000000" w:rsidRPr="00000000">
          <w:rPr>
            <w:rFonts w:ascii="Roboto" w:cs="Roboto" w:eastAsia="Roboto" w:hAnsi="Roboto"/>
            <w:color w:val="0c1a27"/>
            <w:rtl w:val="0"/>
          </w:rPr>
          <w:t xml:space="preserve">a </w:t>
        </w:r>
      </w:ins>
      <w:r w:rsidDel="00000000" w:rsidR="00000000" w:rsidRPr="00000000">
        <w:rPr>
          <w:rFonts w:ascii="Roboto" w:cs="Roboto" w:eastAsia="Roboto" w:hAnsi="Roboto"/>
          <w:color w:val="0c1a27"/>
          <w:rtl w:val="0"/>
        </w:rPr>
        <w:t xml:space="preserve">stable foundation. Policy Library enhances our core benefits calculator mission. Board commitment to long-term support. Partnership agreements ensure continued stakeholder investment.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Technical evolution:</w:t>
      </w:r>
      <w:r w:rsidDel="00000000" w:rsidR="00000000" w:rsidRPr="00000000">
        <w:rPr>
          <w:rFonts w:ascii="Roboto" w:cs="Roboto" w:eastAsia="Roboto" w:hAnsi="Roboto"/>
          <w:color w:val="0c1a27"/>
          <w:rtl w:val="0"/>
        </w:rPr>
        <w:t xml:space="preserve"> Architecture supports new AI models as they emerge. Jurisdiction-agnostic design enables international expansion. Modular components allow feature addition without system rewrites. Version control preserves all historical data. This comprehensive approach ensures the Policy Library becomes </w:t>
      </w:r>
      <w:ins w:author="David Trimmer" w:id="114" w:date="2025-08-14T16:06:50Z">
        <w:r w:rsidDel="00000000" w:rsidR="00000000" w:rsidRPr="00000000">
          <w:rPr>
            <w:rFonts w:ascii="Roboto" w:cs="Roboto" w:eastAsia="Roboto" w:hAnsi="Roboto"/>
            <w:color w:val="0c1a27"/>
            <w:rtl w:val="0"/>
            <w:rPrChange w:author="David Trimmer" w:id="115" w:date="2025-08-14T16:06:50Z">
              <w:rPr>
                <w:rFonts w:ascii="Roboto" w:cs="Roboto" w:eastAsia="Roboto" w:hAnsi="Roboto"/>
                <w:color w:val="0c1a27"/>
              </w:rPr>
            </w:rPrChange>
          </w:rPr>
          <w:t xml:space="preserve">a </w:t>
        </w:r>
      </w:ins>
      <w:r w:rsidDel="00000000" w:rsidR="00000000" w:rsidRPr="00000000">
        <w:rPr>
          <w:rFonts w:ascii="Roboto" w:cs="Roboto" w:eastAsia="Roboto" w:hAnsi="Roboto"/>
          <w:color w:val="0c1a27"/>
          <w:rtl w:val="0"/>
        </w:rPr>
        <w:t xml:space="preserve">permanent infrastructure, not a temporary project.</w:t>
      </w:r>
    </w:p>
    <w:p w:rsidR="00000000" w:rsidDel="00000000" w:rsidP="00000000" w:rsidRDefault="00000000" w:rsidRPr="00000000" w14:paraId="000000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Rule="auto"/>
        <w:rPr>
          <w:rFonts w:ascii="Roboto" w:cs="Roboto" w:eastAsia="Roboto" w:hAnsi="Roboto"/>
          <w:b w:val="1"/>
          <w:color w:val="0c1a27"/>
          <w:sz w:val="34"/>
          <w:szCs w:val="34"/>
        </w:rPr>
      </w:pPr>
      <w:bookmarkStart w:colFirst="0" w:colLast="0" w:name="_1roa8scj1w7d" w:id="20"/>
      <w:bookmarkEnd w:id="20"/>
      <w:r w:rsidDel="00000000" w:rsidR="00000000" w:rsidRPr="00000000">
        <w:rPr>
          <w:rFonts w:ascii="Roboto" w:cs="Roboto" w:eastAsia="Roboto" w:hAnsi="Roboto"/>
          <w:b w:val="1"/>
          <w:color w:val="0c1a27"/>
          <w:sz w:val="34"/>
          <w:szCs w:val="34"/>
          <w:rtl w:val="0"/>
        </w:rPr>
        <w:t xml:space="preserve">Financial Viability (250 words)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b w:val="1"/>
          <w:color w:val="0c1a27"/>
        </w:rPr>
      </w:pPr>
      <w:r w:rsidDel="00000000" w:rsidR="00000000" w:rsidRPr="00000000">
        <w:rPr>
          <w:rFonts w:ascii="Roboto" w:cs="Roboto" w:eastAsia="Roboto" w:hAnsi="Roboto"/>
          <w:b w:val="1"/>
          <w:color w:val="0c1a27"/>
          <w:rtl w:val="0"/>
        </w:rPr>
        <w:t xml:space="preserve">Word Count: 166/250</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Budget allocation:</w:t>
      </w:r>
      <w:r w:rsidDel="00000000" w:rsidR="00000000" w:rsidRPr="00000000">
        <w:rPr>
          <w:rFonts w:ascii="Roboto" w:cs="Roboto" w:eastAsia="Roboto" w:hAnsi="Roboto"/>
          <w:color w:val="0c1a27"/>
          <w:rtl w:val="0"/>
        </w:rPr>
        <w:t xml:space="preserve"> Personnel (1.85 FTE): $293,000. Fringe benefits (33%): $96,690. Partner contracts</w:t>
      </w:r>
      <w:ins w:author="David Trimmer" w:id="116" w:date="2025-08-14T16:06:39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including integration support: $164,000. AI tools and infrastructure: $60,000. Indirect costs (10% de minimis): $61,369. Total: $675,059.</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color w:val="0c1a27"/>
          <w:rtl w:val="0"/>
        </w:rPr>
        <w:t xml:space="preserve">The PBIF grant enables dedicated Policy Library development while PolicyEngine maintains its existing benefits calculator services. This focused investment creates infrastructure that becomes self-sustaining through API subscriptions and government contracts.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Funding diversification:</w:t>
      </w:r>
      <w:r w:rsidDel="00000000" w:rsidR="00000000" w:rsidRPr="00000000">
        <w:rPr>
          <w:rFonts w:ascii="Roboto" w:cs="Roboto" w:eastAsia="Roboto" w:hAnsi="Roboto"/>
          <w:color w:val="0c1a27"/>
          <w:rtl w:val="0"/>
        </w:rPr>
        <w:t xml:space="preserve"> PBIF funding jumpstarts development. By Year 2, we anticipate enterprise API subscriptions and government preservation contracts. The open-source model and community contributions reduce ongoing costs.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Financial sustainability plan:</w:t>
      </w:r>
      <w:r w:rsidDel="00000000" w:rsidR="00000000" w:rsidRPr="00000000">
        <w:rPr>
          <w:rFonts w:ascii="Roboto" w:cs="Roboto" w:eastAsia="Roboto" w:hAnsi="Roboto"/>
          <w:color w:val="0c1a27"/>
          <w:rtl w:val="0"/>
        </w:rPr>
        <w:t xml:space="preserve"> Year 1: PBIF funding covers development and initial deployment with 5,000+ seed documents from partners. Year 2: Begin enterprise subscriptions and government contracts as </w:t>
      </w:r>
      <w:ins w:author="David Trimmer" w:id="117" w:date="2025-08-14T16:08:43Z">
        <w:r w:rsidDel="00000000" w:rsidR="00000000" w:rsidRPr="00000000">
          <w:rPr>
            <w:rFonts w:ascii="Roboto" w:cs="Roboto" w:eastAsia="Roboto" w:hAnsi="Roboto"/>
            <w:color w:val="0c1a27"/>
            <w:rtl w:val="0"/>
            <w:rPrChange w:author="David Trimmer" w:id="118" w:date="2025-08-14T16:08:43Z">
              <w:rPr>
                <w:rFonts w:ascii="Roboto" w:cs="Roboto" w:eastAsia="Roboto" w:hAnsi="Roboto"/>
                <w:color w:val="0c1a27"/>
              </w:rPr>
            </w:rPrChange>
          </w:rPr>
          <w:t xml:space="preserve">the </w:t>
        </w:r>
      </w:ins>
      <w:r w:rsidDel="00000000" w:rsidR="00000000" w:rsidRPr="00000000">
        <w:rPr>
          <w:rFonts w:ascii="Roboto" w:cs="Roboto" w:eastAsia="Roboto" w:hAnsi="Roboto"/>
          <w:color w:val="0c1a27"/>
          <w:rtl w:val="0"/>
        </w:rPr>
        <w:t xml:space="preserve">system proves value. Year 3: Achieve sustainability through diversified revenue</w:t>
      </w:r>
      <w:ins w:author="David Trimmer" w:id="119" w:date="2025-08-14T16:08:45Z">
        <w:r w:rsidDel="00000000" w:rsidR="00000000" w:rsidRPr="00000000">
          <w:rPr>
            <w:rFonts w:ascii="Roboto" w:cs="Roboto" w:eastAsia="Roboto" w:hAnsi="Roboto"/>
            <w:color w:val="0c1a27"/>
            <w:rtl w:val="0"/>
          </w:rPr>
          <w:t xml:space="preserve">,</w:t>
        </w:r>
      </w:ins>
      <w:r w:rsidDel="00000000" w:rsidR="00000000" w:rsidRPr="00000000">
        <w:rPr>
          <w:rFonts w:ascii="Roboto" w:cs="Roboto" w:eastAsia="Roboto" w:hAnsi="Roboto"/>
          <w:color w:val="0c1a27"/>
          <w:rtl w:val="0"/>
        </w:rPr>
        <w:t xml:space="preserve"> including API subscriptions, government contracts, and foundation support.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Roboto" w:cs="Roboto" w:eastAsia="Roboto" w:hAnsi="Roboto"/>
          <w:color w:val="0c1a27"/>
        </w:rPr>
      </w:pPr>
      <w:r w:rsidDel="00000000" w:rsidR="00000000" w:rsidRPr="00000000">
        <w:rPr>
          <w:rFonts w:ascii="Roboto" w:cs="Roboto" w:eastAsia="Roboto" w:hAnsi="Roboto"/>
          <w:b w:val="1"/>
          <w:color w:val="0c1a27"/>
          <w:rtl w:val="0"/>
        </w:rPr>
        <w:t xml:space="preserve">Risk mitigation:</w:t>
      </w:r>
      <w:r w:rsidDel="00000000" w:rsidR="00000000" w:rsidRPr="00000000">
        <w:rPr>
          <w:rFonts w:ascii="Roboto" w:cs="Roboto" w:eastAsia="Roboto" w:hAnsi="Roboto"/>
          <w:color w:val="0c1a27"/>
          <w:rtl w:val="0"/>
        </w:rPr>
        <w:t xml:space="preserve"> Staggered hiring reduces upfront costs. Cloud infrastructure scales with usage. Open-source model enables community contributions. Multiple revenue streams prevent single points of failure. This pragmatic approach ensures financial viability while building critical infrastructure.</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ahid Ahmadi" w:id="74" w:date="2025-08-14T15:55:48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fine tuning for this amount of docs right? or at least we can point that we want use some methods like RAG</w:t>
      </w:r>
    </w:p>
  </w:comment>
  <w:comment w:author="Max Ghenis" w:id="75" w:date="2025-08-14T16:04:04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 agentic AI can handle it if we have basic metadata</w:t>
      </w:r>
    </w:p>
  </w:comment>
  <w:comment w:author="Anthony Volk" w:id="55" w:date="2025-08-14T16:00:28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evaluating these percentages?</w:t>
      </w:r>
    </w:p>
  </w:comment>
  <w:comment w:author="Anthony Volk" w:id="85" w:date="2025-08-14T16:09:14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commit to these?</w:t>
      </w:r>
    </w:p>
  </w:comment>
  <w:comment w:author="Maria Juaristi" w:id="19" w:date="2025-08-14T16:16:39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beneficiary-facing tools: a viable plan for outreach, adoption, and trust-building"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delegating this to partners directly? maybe more explicitly addressing how that would happen</w:t>
      </w:r>
    </w:p>
  </w:comment>
  <w:comment w:author="Benjamin Ogorek" w:id="50" w:date="2025-08-14T16:00:3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checked out Pydantic AI?</w:t>
      </w:r>
    </w:p>
  </w:comment>
  <w:comment w:author="Maria Juaristi" w:id="12" w:date="2025-08-14T16:10:47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 requirements suggest 12 months limit?</w:t>
      </w:r>
    </w:p>
  </w:comment>
  <w:comment w:author="Maria Juaristi" w:id="11" w:date="2025-08-14T16:11:34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timeline needs more detail to meet proposal requirements</w:t>
      </w:r>
    </w:p>
  </w:comment>
  <w:comment w:author="Benjamin Ogorek" w:id="56" w:date="2025-08-14T15:55:36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we've got a tight word limit, but can we make these complete sentences. Like, start with "We'll use"</w:t>
      </w:r>
    </w:p>
  </w:comment>
  <w:comment w:author="Max Ghenis" w:id="57" w:date="2025-08-14T16:00:0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throughout. we have 90 words to spare, claude!</w:t>
      </w:r>
    </w:p>
  </w:comment>
  <w:comment w:author="Max Ghenis" w:id="45" w:date="2025-08-14T15:55:33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w:t>
      </w:r>
    </w:p>
  </w:comment>
  <w:comment w:author="Max Ghenis" w:id="71" w:date="2025-08-14T16:02:56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todo(me): get confirmation</w:t>
      </w:r>
    </w:p>
  </w:comment>
  <w:comment w:author="Max Ghenis" w:id="2" w:date="2025-08-14T16:18:22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 exactly this but clearer problems statement</w:t>
      </w:r>
    </w:p>
  </w:comment>
  <w:comment w:author="Max Ghenis" w:id="36" w:date="2025-08-14T15:52:0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w:t>
      </w:r>
    </w:p>
  </w:comment>
  <w:comment w:author="Max Ghenis" w:id="27" w:date="2025-08-14T15:50:35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(worth noting for any number...)</w:t>
      </w:r>
    </w:p>
  </w:comment>
  <w:comment w:author="David Trimmer" w:id="14" w:date="2025-08-14T15:51:57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bullet points</w:t>
      </w:r>
    </w:p>
  </w:comment>
  <w:comment w:author="Max Ghenis" w:id="38" w:date="2025-08-14T15:53:04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writing style less abrupt - lots of sentences like these</w:t>
      </w:r>
    </w:p>
  </w:comment>
  <w:comment w:author="Anthony Volk" w:id="43" w:date="2025-08-14T15:57:09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true?</w:t>
      </w:r>
    </w:p>
  </w:comment>
  <w:comment w:author="Daphne Hansell" w:id="44" w:date="2025-08-14T15:57:36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comment>
  <w:comment w:author="Max Ghenis" w:id="34" w:date="2025-08-14T15:51:33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about all this</w:t>
      </w:r>
    </w:p>
  </w:comment>
  <w:comment w:author="Anthony Volk" w:id="76" w:date="2025-08-14T16:07:11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mention this as an explicit deliverable elsewhere? I have no idea how simple or challenging it is to develop something like this. Is it within budget?</w:t>
      </w:r>
    </w:p>
  </w:comment>
  <w:comment w:author="Anthony Volk" w:id="73" w:date="2025-08-14T16:06:33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again: do we want to tie ourselves to AWS?</w:t>
      </w:r>
    </w:p>
  </w:comment>
  <w:comment w:author="Max Ghenis" w:id="29" w:date="2025-08-14T15:50:21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made up?</w:t>
      </w:r>
    </w:p>
  </w:comment>
  <w:comment w:author="Pavel Makarchuk" w:id="30" w:date="2025-08-14T15:50:46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sure it is</w:t>
      </w:r>
    </w:p>
  </w:comment>
  <w:comment w:author="Anthony Volk" w:id="86" w:date="2025-08-14T16:09:43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 point. The cost of licensing...other software?</w:t>
      </w:r>
    </w:p>
  </w:comment>
  <w:comment w:author="Pavel Makarchuk" w:id="28" w:date="2025-08-14T15:50:19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riverside?</w:t>
      </w:r>
    </w:p>
  </w:comment>
  <w:comment w:author="Anthony Volk" w:id="35" w:date="2025-08-14T15:54:54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also explicitly require keys (free if we want) to further prevent issues.</w:t>
      </w:r>
    </w:p>
  </w:comment>
  <w:comment w:author="Pavel Makarchuk" w:id="51" w:date="2025-08-14T15:53:48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sure we stated weekly above, should be consistent</w:t>
      </w:r>
    </w:p>
  </w:comment>
  <w:comment w:author="Anthony Volk" w:id="82" w:date="2025-08-14T16:08:45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only if our budget also scales infinitely</w:t>
      </w:r>
    </w:p>
  </w:comment>
  <w:comment w:author="Max Ghenis" w:id="41" w:date="2025-08-14T15:54:37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commit to this</w:t>
      </w:r>
    </w:p>
  </w:comment>
  <w:comment w:author="Benjamin Ogorek" w:id="46" w:date="2025-08-14T15:53:37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Feels like we're "throwing the kitchen sink"</w:t>
      </w:r>
    </w:p>
  </w:comment>
  <w:comment w:author="Max Ghenis" w:id="47" w:date="2025-08-14T15:57:2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maybe because of how it's listicized? it's really about ingesting documents, making them available, testing their value in real world applicatis, and evaluating their usefulness to LLMs. plus a bunch of partnerships</w:t>
      </w:r>
    </w:p>
  </w:comment>
  <w:comment w:author="Anthony Volk" w:id="48" w:date="2025-08-14T15:58:02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Max: I think the format makes it feel this way.</w:t>
      </w:r>
    </w:p>
  </w:comment>
  <w:comment w:author="Max Ghenis" w:id="49" w:date="2025-08-14T15:59:21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sure we need the langchain/fastapi/cloudfast/postregsql details. we could speak to our ai expertise elsewhere in terms of delivered products and workflows. missing here is domain-specific tech like openstates</w:t>
      </w:r>
    </w:p>
  </w:comment>
  <w:comment w:author="Pavel Makarchuk" w:id="60" w:date="2025-08-14T15:55:15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made up?</w:t>
      </w:r>
    </w:p>
  </w:comment>
  <w:comment w:author="Max Ghenis" w:id="61" w:date="2025-08-14T15:59:36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Anthony Volk" w:id="87" w:date="2025-08-14T16:10:06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this, I don't think we can commit to the 100ms fetch on docs a few pages above.</w:t>
      </w:r>
    </w:p>
  </w:comment>
  <w:comment w:author="Anthony Volk" w:id="52" w:date="2025-08-14T15:59:12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Elsewhere we said this would be done via pull request, didn't we?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who are the users of this app? A limited number of manually approved users? Or do we allow anyone, but have to manually proof docs?</w:t>
      </w:r>
    </w:p>
  </w:comment>
  <w:comment w:author="Max Ghenis" w:id="42" w:date="2025-08-14T15:55:05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agpl</w:t>
      </w:r>
    </w:p>
  </w:comment>
  <w:comment w:author="Anthony Volk" w:id="81" w:date="2025-08-14T16:08:33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 really likes Amazon products</w:t>
      </w:r>
    </w:p>
  </w:comment>
  <w:comment w:author="Anthony Volk" w:id="77" w:date="2025-08-14T16:07:33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too, do we want to tie ourselves to a specific implementation?</w:t>
      </w:r>
    </w:p>
  </w:comment>
  <w:comment w:author="Anthony Volk" w:id="80" w:date="2025-08-14T16:08:21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Disjointed sentence</w:t>
      </w:r>
    </w:p>
  </w:comment>
  <w:comment w:author="Max Ghenis" w:id="40" w:date="2025-08-14T15:53:23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true</w:t>
      </w:r>
    </w:p>
  </w:comment>
  <w:comment w:author="Pavel Makarchuk" w:id="53" w:date="2025-08-14T15:54:3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GCO does not have all states</w:t>
      </w:r>
    </w:p>
  </w:comment>
  <w:comment w:author="Anthony Volk" w:id="32" w:date="2025-08-14T15:53:18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 w:author="Max Ghenis" w:id="79" w:date="2025-08-14T16:05:00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 w:author="Benjamin Ogorek" w:id="20" w:date="2025-08-14T16:04:28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this sentence to the top and didn't want it to be replicated.</w:t>
      </w:r>
    </w:p>
  </w:comment>
  <w:comment w:author="David Trimmer" w:id="13" w:date="2025-08-14T15:51:3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on sentence</w:t>
      </w:r>
    </w:p>
  </w:comment>
  <w:comment w:author="Pavel Makarchuk" w:id="15" w:date="2025-08-14T15:47:17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crawler is supposed to more than just monitor, right? Alerts, PRs etc.?</w:t>
      </w:r>
    </w:p>
  </w:comment>
  <w:comment w:author="Max Ghenis" w:id="16" w:date="2025-08-14T15:47:37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especially diff</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Pavel Makarchuk reacted with 👍 at 2025-08-14 15:47 PM</w:t>
      </w:r>
    </w:p>
  </w:comment>
  <w:comment w:author="Max Ghenis" w:id="17" w:date="2025-08-14T15:48:2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trying to find a new document if the old one is gone is a good agentic task</w:t>
      </w:r>
    </w:p>
  </w:comment>
  <w:comment w:author="Max Ghenis" w:id="6" w:date="2025-08-14T15:45:26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enough words to write this out in sentences</w:t>
      </w:r>
    </w:p>
  </w:comment>
  <w:comment w:author="Pavel Makarchuk" w:id="31" w:date="2025-08-14T15:51:15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highlight state to federal dependencies</w:t>
      </w:r>
    </w:p>
  </w:comment>
  <w:comment w:author="Vahid Ahmadi" w:id="37" w:date="2025-08-14T16:05:06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include our plan for the new generated doc over time</w:t>
      </w:r>
    </w:p>
  </w:comment>
  <w:comment w:author="Anthony Volk" w:id="68" w:date="2025-08-14T16:04:35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prefer not mentioning a specific implementation with GitHub. There may be better solutions here.</w:t>
      </w:r>
    </w:p>
  </w:comment>
  <w:comment w:author="Vahid Ahmadi" w:id="5" w:date="2025-08-14T15:47:04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Emphasis on the microsimulation we are doing  and how our framework can help this better + our experience of integrating our model to other partners before</w:t>
      </w:r>
    </w:p>
  </w:comment>
  <w:comment w:author="Vahid Ahmadi" w:id="65" w:date="2025-08-14T15:54:14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all docs publicly available?</w:t>
      </w:r>
    </w:p>
  </w:comment>
  <w:comment w:author="Max Ghenis" w:id="22" w:date="2025-08-14T15:49:26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this...</w:t>
      </w:r>
    </w:p>
  </w:comment>
  <w:comment w:author="Vahid Ahmadi" w:id="23" w:date="2025-08-14T15:50:48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+10000, relax it</w:t>
      </w:r>
    </w:p>
  </w:comment>
  <w:comment w:author="Max Ghenis" w:id="84" w:date="2025-08-14T16:05:32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expect low tens of thousands</w:t>
      </w:r>
    </w:p>
  </w:comment>
  <w:comment w:author="Anthony Volk" w:id="78" w:date="2025-08-14T16:07:49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something we build?</w:t>
      </w:r>
    </w:p>
  </w:comment>
  <w:comment w:author="Anthony Volk" w:id="33" w:date="2025-08-14T15:54:20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discuss - not sure GitHub is the right tool here. We could hit file hosting limits, etc.</w:t>
      </w:r>
    </w:p>
  </w:comment>
  <w:comment w:author="Max Ghenis" w:id="24" w:date="2025-08-14T15:49:41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realistic for big files?</w:t>
      </w:r>
    </w:p>
  </w:comment>
  <w:comment w:author="Vahid Ahmadi" w:id="25" w:date="2025-08-14T15:51:40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pass the big files in some batches. i think yes</w:t>
      </w:r>
    </w:p>
  </w:comment>
  <w:comment w:author="Anthony Volk" w:id="26" w:date="2025-08-14T15:52:53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shouldn't tie ourselves to this. File sizes vary considerably and we may decide we want to preferentially cache frequently-used docs.</w:t>
      </w:r>
    </w:p>
  </w:comment>
  <w:comment w:author="Pavel Makarchuk" w:id="18" w:date="2025-08-14T15:49:31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USC commit? Or just through the backdating project?</w:t>
      </w:r>
    </w:p>
  </w:comment>
  <w:comment w:author="David Trimmer" w:id="83" w:date="2025-08-14T16:05:21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comment>
  <w:comment w:author="Benjamin Ogorek" w:id="3" w:date="2025-08-14T15:45:27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just say what the library is as the first sentence?</w:t>
      </w:r>
    </w:p>
  </w:comment>
  <w:comment w:author="Benjamin Ogorek" w:id="4" w:date="2025-08-14T15:47:08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Policy Library is an infrastructure project that warehouses tens of thousands of policy documents and runs pipelines of AI Agents to ... [something]</w:t>
      </w:r>
    </w:p>
  </w:comment>
  <w:comment w:author="Vahid Ahmadi" w:id="8" w:date="2025-08-14T15:49:01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max, you can add mcp ai chatbox idea here. building something that users can talk with and facilitate searches through this library</w:t>
      </w:r>
    </w:p>
  </w:comment>
  <w:comment w:author="Anthony Volk" w:id="54" w:date="2025-08-14T16:00:07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generalize this. I have no issues with PostgreSQL, just surprised it's specifically chosen here, and S3 is an AWS product. Happy to use, but surprised we wouldn't be using Google Cloud Buckets instead.</w:t>
      </w:r>
    </w:p>
  </w:comment>
  <w:comment w:author="Max Ghenis" w:id="62" w:date="2025-08-14T16:01:28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cares</w:t>
      </w:r>
    </w:p>
  </w:comment>
  <w:comment w:author="Max Ghenis" w:id="58" w:date="2025-08-14T16:00:32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legislation from openstates</w:t>
      </w:r>
    </w:p>
  </w:comment>
  <w:comment w:author="Max Ghenis" w:id="59" w:date="2025-08-14T16:00:50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 closest to primary sources aren't gov, we should decide policy</w:t>
      </w:r>
    </w:p>
  </w:comment>
  <w:comment w:author="Vahid Ahmadi" w:id="39" w:date="2025-08-14T16:00:48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all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chatgpt generated</w:t>
      </w:r>
    </w:p>
  </w:comment>
  <w:comment w:author="Anthony Volk" w:id="66" w:date="2025-08-14T16:03:44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can an API remain anonymous if we're granting keyed access? This doc makes it unclear how much is keyed vs. how much is completely open.</w:t>
      </w:r>
    </w:p>
  </w:comment>
  <w:comment w:author="Anthony Volk" w:id="64" w:date="2025-08-14T16:02:30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implies humans only review some docs; I could swear that we say somewhere else that humans review all docs.</w:t>
      </w:r>
    </w:p>
  </w:comment>
  <w:comment w:author="Anthony Volk" w:id="72" w:date="2025-08-14T16:05:34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surprising proposal. Do we actually want to do this? Are there very many left? And do they have any interest in this? In my experience a couple years ago, they seemed very focused on local tools. Even volunteering with some was challenging at times.</w:t>
      </w:r>
    </w:p>
  </w:comment>
  <w:comment w:author="Daphne Hansell" w:id="7" w:date="2025-08-14T15:48:03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18 em dashes in this proposal. perhaps a giveaway</w:t>
      </w:r>
    </w:p>
  </w:comment>
  <w:comment w:author="Max Ghenis" w:id="69" w:date="2025-08-14T16:02:3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 w:author="Anthony Volk" w:id="67" w:date="2025-08-14T16:03:14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inherently anonymous, given that the request is anonymous (other than, I guess, general IP address info?)?</w:t>
      </w:r>
    </w:p>
  </w:comment>
  <w:comment w:author="Max Ghenis" w:id="0" w:date="2025-08-14T17:15:02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gov transparency as a goal, legal services</w:t>
      </w:r>
    </w:p>
  </w:comment>
  <w:comment w:author="David Trimmer" w:id="70" w:date="2025-08-14T16:03:24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comment>
  <w:comment w:author="Daphne Hansell" w:id="9" w:date="2025-08-14T15:46:32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this be more readable as bullet points?</w:t>
      </w:r>
    </w:p>
  </w:comment>
  <w:comment w:author="Anthony Volk" w:id="10" w:date="2025-08-14T15:50:24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There are also quite a few proposed deliverables in here, and I wish they were enumerated in one list. E.g., front-end app is mentioned a couple times, but not always, and I don't know how it's meant to slot in.</w:t>
      </w:r>
    </w:p>
  </w:comment>
  <w:comment w:author="Max Ghenis" w:id="1" w:date="2025-08-14T17:15:49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cascade: rules engines -&gt; civil society caseworkers -&gt; gov and applicants</w:t>
      </w:r>
    </w:p>
  </w:comment>
  <w:comment w:author="Vahid Ahmadi" w:id="21" w:date="2025-08-14T16:03:24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this?</w:t>
      </w:r>
    </w:p>
  </w:comment>
  <w:comment w:author="Anthony Volk" w:id="63" w:date="2025-08-14T16:01:49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identify a rate limit other than running into the rate limit or pre-reading the docs?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